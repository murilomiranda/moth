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F3BD3" w14:textId="4BC8BC70" w:rsidR="005D42E0" w:rsidRPr="00487BD6" w:rsidRDefault="0081573E" w:rsidP="0081573E">
      <w:pPr>
        <w:pStyle w:val="Title"/>
        <w:rPr>
          <w:sz w:val="28"/>
        </w:rPr>
      </w:pPr>
      <w:r>
        <w:t xml:space="preserve">6. </w:t>
      </w:r>
      <w:r w:rsidR="005D42E0" w:rsidRPr="00487BD6">
        <w:t xml:space="preserve">Rewilding: </w:t>
      </w:r>
      <w:r w:rsidR="003B4113" w:rsidRPr="00487BD6">
        <w:t>Pitfalls and O</w:t>
      </w:r>
      <w:r w:rsidR="005D42E0" w:rsidRPr="00487BD6">
        <w:t>pportunities</w:t>
      </w:r>
      <w:r w:rsidR="003B4113" w:rsidRPr="00487BD6">
        <w:t xml:space="preserve"> for Moths and B</w:t>
      </w:r>
      <w:r w:rsidR="005D42E0" w:rsidRPr="00487BD6">
        <w:t>utterflies</w:t>
      </w:r>
    </w:p>
    <w:p w14:paraId="58F2AC05" w14:textId="77777777" w:rsidR="0081573E" w:rsidRPr="009E1FDD" w:rsidRDefault="0081573E" w:rsidP="00AE4DAE">
      <w:pPr>
        <w:rPr>
          <w:b/>
        </w:rPr>
      </w:pPr>
    </w:p>
    <w:p w14:paraId="4646C673" w14:textId="46321E40" w:rsidR="008A0C93" w:rsidRPr="008C11C2" w:rsidRDefault="008D6806" w:rsidP="00AE4DAE">
      <w:pPr>
        <w:rPr>
          <w:lang w:val="pt-PT"/>
        </w:rPr>
      </w:pPr>
      <w:r w:rsidRPr="008C11C2">
        <w:rPr>
          <w:lang w:val="pt-PT"/>
        </w:rPr>
        <w:t>Thomas Merckx</w:t>
      </w:r>
      <w:r w:rsidRPr="008C11C2">
        <w:rPr>
          <w:vertAlign w:val="superscript"/>
          <w:lang w:val="pt-PT"/>
        </w:rPr>
        <w:t>1,2</w:t>
      </w:r>
    </w:p>
    <w:p w14:paraId="0BBF62B5" w14:textId="01E3037E" w:rsidR="008D6806" w:rsidRPr="00F251DD" w:rsidRDefault="008D6806" w:rsidP="00E74314">
      <w:pPr>
        <w:rPr>
          <w:rStyle w:val="refbody"/>
          <w:b/>
          <w:lang w:val="pt-PT" w:eastAsia="en-GB"/>
        </w:rPr>
      </w:pPr>
      <w:r w:rsidRPr="00F251DD">
        <w:rPr>
          <w:vertAlign w:val="superscript"/>
          <w:lang w:val="pt-PT"/>
        </w:rPr>
        <w:t>1</w:t>
      </w:r>
      <w:r w:rsidRPr="00F251DD">
        <w:rPr>
          <w:lang w:val="pt-PT"/>
        </w:rPr>
        <w:t>Theoretical Ecology and Biodiversity Change Group, Centro de Biologia Ambiental, Faculdade de Ciências da Universidade de Lisboa, Campo Grande, 1749</w:t>
      </w:r>
      <w:r w:rsidRPr="00F251DD">
        <w:rPr>
          <w:iCs/>
          <w:lang w:val="pt-PT"/>
        </w:rPr>
        <w:t>–</w:t>
      </w:r>
      <w:r w:rsidRPr="00F251DD">
        <w:rPr>
          <w:lang w:val="pt-PT"/>
        </w:rPr>
        <w:t>016, Lisboa, Portugal.</w:t>
      </w:r>
    </w:p>
    <w:p w14:paraId="4A8B838D" w14:textId="4117AE6F" w:rsidR="008D6806" w:rsidRPr="00F251DD" w:rsidRDefault="008D6806" w:rsidP="00E74314">
      <w:pPr>
        <w:rPr>
          <w:rStyle w:val="refbody"/>
          <w:b/>
          <w:lang w:val="en-US" w:eastAsia="en-GB"/>
        </w:rPr>
      </w:pPr>
      <w:r w:rsidRPr="00F251DD">
        <w:rPr>
          <w:vertAlign w:val="superscript"/>
        </w:rPr>
        <w:t>2</w:t>
      </w:r>
      <w:r w:rsidRPr="00F251DD">
        <w:t>Behavioural Ecology and Conservation Group, Biodiversity Research Centre, Earth and Life Institute, Université catholique de Louvain (UCL), Croix du Sud 4-5, bte. L7.07.04, B-1348 Louvain-la-Neuve, Belgium.</w:t>
      </w:r>
      <w:r w:rsidR="00941CA5">
        <w:t xml:space="preserve"> Phone: </w:t>
      </w:r>
      <w:r w:rsidR="00941CA5" w:rsidRPr="00941CA5">
        <w:t>0032(0)471104783</w:t>
      </w:r>
    </w:p>
    <w:p w14:paraId="7A279161" w14:textId="460E075B" w:rsidR="008D6806" w:rsidRPr="003628C6" w:rsidRDefault="003628C6" w:rsidP="00AE4DAE">
      <w:pPr>
        <w:rPr>
          <w:lang w:val="en-US"/>
        </w:rPr>
      </w:pPr>
      <w:r>
        <w:rPr>
          <w:lang w:val="en-US"/>
        </w:rPr>
        <w:t xml:space="preserve">Corresponding author: </w:t>
      </w:r>
      <w:r w:rsidRPr="003628C6">
        <w:rPr>
          <w:lang w:val="en-US"/>
        </w:rPr>
        <w:t>th.merckx@gmail.com</w:t>
      </w:r>
    </w:p>
    <w:p w14:paraId="121DEB06" w14:textId="58505166" w:rsidR="0010458F" w:rsidRPr="00C4510A" w:rsidRDefault="008A0C93" w:rsidP="00E74314">
      <w:pPr>
        <w:rPr>
          <w:b/>
        </w:rPr>
      </w:pPr>
      <w:r>
        <w:rPr>
          <w:b/>
        </w:rPr>
        <w:t>Abstract</w:t>
      </w:r>
      <w:r w:rsidR="00C4510A">
        <w:rPr>
          <w:b/>
        </w:rPr>
        <w:t xml:space="preserve">: </w:t>
      </w:r>
      <w:r w:rsidR="002E1B08">
        <w:t>S</w:t>
      </w:r>
      <w:r w:rsidR="00C643E6">
        <w:t>mall</w:t>
      </w:r>
      <w:r w:rsidR="002E1B08">
        <w:t xml:space="preserve"> organisms</w:t>
      </w:r>
      <w:r w:rsidR="00152116">
        <w:t xml:space="preserve"> provide the bulk of biodive</w:t>
      </w:r>
      <w:r w:rsidR="0014150C">
        <w:t>rsity</w:t>
      </w:r>
      <w:r w:rsidR="00F0011D">
        <w:t>.</w:t>
      </w:r>
      <w:r w:rsidR="0014150C">
        <w:t xml:space="preserve"> </w:t>
      </w:r>
      <w:r w:rsidR="00F0011D">
        <w:t xml:space="preserve">Here, we look at rewilding from their perspective. </w:t>
      </w:r>
      <w:r w:rsidR="00152116">
        <w:t>As an umbrella group for other</w:t>
      </w:r>
      <w:r w:rsidR="007E067A" w:rsidRPr="007E067A">
        <w:t xml:space="preserve"> </w:t>
      </w:r>
      <w:r w:rsidR="001238A2">
        <w:t xml:space="preserve">terrestrial </w:t>
      </w:r>
      <w:r w:rsidR="007E067A">
        <w:t>invertebrates</w:t>
      </w:r>
      <w:r w:rsidR="0014150C">
        <w:t>,</w:t>
      </w:r>
      <w:r w:rsidR="00152116">
        <w:t xml:space="preserve"> we focus on</w:t>
      </w:r>
      <w:r w:rsidR="005D42E0">
        <w:t xml:space="preserve"> </w:t>
      </w:r>
      <w:r w:rsidR="007E067A">
        <w:t xml:space="preserve">the diverse group of </w:t>
      </w:r>
      <w:r w:rsidR="005D42E0">
        <w:t>Lepidoptera</w:t>
      </w:r>
      <w:r w:rsidR="00F0011D">
        <w:t>.</w:t>
      </w:r>
      <w:r w:rsidR="005D42E0">
        <w:t xml:space="preserve"> </w:t>
      </w:r>
      <w:r w:rsidR="00F0011D">
        <w:t xml:space="preserve">More specifically, we set out to explore </w:t>
      </w:r>
      <w:r w:rsidR="00152116">
        <w:t xml:space="preserve">their response </w:t>
      </w:r>
      <w:r w:rsidR="005D42E0">
        <w:t xml:space="preserve">to farmland abandonment. </w:t>
      </w:r>
      <w:r w:rsidR="00FD4089">
        <w:t>So far</w:t>
      </w:r>
      <w:r w:rsidR="001238A2">
        <w:t xml:space="preserve">, studies </w:t>
      </w:r>
      <w:r w:rsidR="007E067A">
        <w:t xml:space="preserve">have warned against </w:t>
      </w:r>
      <w:r w:rsidR="001238A2">
        <w:t>farmland abandonment</w:t>
      </w:r>
      <w:r w:rsidR="00B86A97">
        <w:t xml:space="preserve">, </w:t>
      </w:r>
      <w:r w:rsidR="00FD4089">
        <w:t xml:space="preserve">which is </w:t>
      </w:r>
      <w:r w:rsidR="00F0011D">
        <w:t xml:space="preserve">for instance </w:t>
      </w:r>
      <w:r w:rsidR="00811171">
        <w:t xml:space="preserve">listed as one of the key threats to European butterfly diversity. </w:t>
      </w:r>
      <w:r w:rsidR="00156C1C">
        <w:t>Here</w:t>
      </w:r>
      <w:r w:rsidR="00811171">
        <w:t xml:space="preserve">, </w:t>
      </w:r>
      <w:r w:rsidR="00F0011D">
        <w:t>partly based on a</w:t>
      </w:r>
      <w:r w:rsidR="00156C1C">
        <w:t xml:space="preserve"> case study within the Peneda mountain range, </w:t>
      </w:r>
      <w:r w:rsidR="00880B48">
        <w:t xml:space="preserve">we argue (i) that the </w:t>
      </w:r>
      <w:r w:rsidR="00AE4DAE">
        <w:t>majority</w:t>
      </w:r>
      <w:r w:rsidR="00880B48">
        <w:t xml:space="preserve"> of Lepidoptera is to a </w:t>
      </w:r>
      <w:r w:rsidR="00AE4DAE" w:rsidRPr="001238A2">
        <w:t>greater</w:t>
      </w:r>
      <w:r w:rsidR="00880B48" w:rsidRPr="001238A2">
        <w:t xml:space="preserve"> or l</w:t>
      </w:r>
      <w:r w:rsidR="00AE4DAE" w:rsidRPr="001238A2">
        <w:t>esser</w:t>
      </w:r>
      <w:r w:rsidR="00880B48" w:rsidRPr="001238A2">
        <w:t xml:space="preserve"> </w:t>
      </w:r>
      <w:r w:rsidR="00AE4DAE" w:rsidRPr="001238A2">
        <w:t>extent</w:t>
      </w:r>
      <w:r w:rsidR="00880B48" w:rsidRPr="001238A2">
        <w:t xml:space="preserve"> forest-dependent</w:t>
      </w:r>
      <w:r w:rsidR="008D3DC6">
        <w:t xml:space="preserve">, </w:t>
      </w:r>
      <w:r w:rsidR="00880B48" w:rsidRPr="001238A2">
        <w:t xml:space="preserve">(ii) </w:t>
      </w:r>
      <w:r w:rsidR="00FD4089">
        <w:t xml:space="preserve">that </w:t>
      </w:r>
      <w:r w:rsidR="00AE4DAE" w:rsidRPr="001238A2">
        <w:t xml:space="preserve">effects on species composition </w:t>
      </w:r>
      <w:r w:rsidR="00FD4089">
        <w:t xml:space="preserve">should be considered at </w:t>
      </w:r>
      <w:r w:rsidR="00880B48" w:rsidRPr="001238A2">
        <w:t xml:space="preserve">regional </w:t>
      </w:r>
      <w:r w:rsidR="00FD4089">
        <w:t>rather than smaller scales</w:t>
      </w:r>
      <w:r w:rsidR="008D3DC6">
        <w:t xml:space="preserve">, and </w:t>
      </w:r>
      <w:r w:rsidR="008D3DC6" w:rsidRPr="008D3DC6">
        <w:t xml:space="preserve">(iii) that </w:t>
      </w:r>
      <w:r w:rsidR="004956A4" w:rsidRPr="001238A2">
        <w:t xml:space="preserve">habitat resource heterogeneity </w:t>
      </w:r>
      <w:r w:rsidR="0014150C" w:rsidRPr="001238A2">
        <w:t xml:space="preserve">at multiple spatial scales </w:t>
      </w:r>
      <w:r w:rsidR="004956A4" w:rsidRPr="001238A2">
        <w:t xml:space="preserve">is key. As such, we </w:t>
      </w:r>
      <w:r w:rsidR="00B86A97" w:rsidRPr="001238A2">
        <w:t xml:space="preserve">believe </w:t>
      </w:r>
      <w:r w:rsidR="008840FC">
        <w:t xml:space="preserve">that </w:t>
      </w:r>
      <w:r w:rsidR="00B86A97" w:rsidRPr="001238A2">
        <w:t xml:space="preserve">rewilding </w:t>
      </w:r>
      <w:r w:rsidR="00156C1C">
        <w:t xml:space="preserve">does </w:t>
      </w:r>
      <w:r w:rsidR="00B86A97" w:rsidRPr="001238A2">
        <w:t>off</w:t>
      </w:r>
      <w:r w:rsidR="00443C18">
        <w:t xml:space="preserve">er opportunities to Lepidoptera. However, </w:t>
      </w:r>
      <w:r w:rsidR="00B86A97" w:rsidRPr="001238A2">
        <w:t xml:space="preserve">we </w:t>
      </w:r>
      <w:r w:rsidR="004956A4">
        <w:t xml:space="preserve">recommend rewilding </w:t>
      </w:r>
      <w:r w:rsidR="00810B7B">
        <w:t xml:space="preserve">not to be equalled to </w:t>
      </w:r>
      <w:r w:rsidR="00776F0B">
        <w:t>a hands-off approach</w:t>
      </w:r>
      <w:r w:rsidR="00810B7B">
        <w:t xml:space="preserve">, but rather to </w:t>
      </w:r>
      <w:r w:rsidR="007710F9">
        <w:t xml:space="preserve">goal-driven </w:t>
      </w:r>
      <w:r w:rsidR="00810B7B">
        <w:t>conservation management approach</w:t>
      </w:r>
      <w:r w:rsidR="00443C18">
        <w:t xml:space="preserve">es. They should </w:t>
      </w:r>
      <w:r w:rsidR="00810B7B">
        <w:t>mo</w:t>
      </w:r>
      <w:r w:rsidR="00443C18">
        <w:t>nitor</w:t>
      </w:r>
      <w:r w:rsidR="00492C7F">
        <w:t>,</w:t>
      </w:r>
      <w:r w:rsidR="00810B7B">
        <w:t xml:space="preserve"> and </w:t>
      </w:r>
      <w:r w:rsidR="00492C7F">
        <w:t>whe</w:t>
      </w:r>
      <w:r w:rsidR="008D3DC6">
        <w:t>re</w:t>
      </w:r>
      <w:r w:rsidR="00443C18">
        <w:t xml:space="preserve"> necessary intervene</w:t>
      </w:r>
      <w:r w:rsidR="00492C7F">
        <w:t xml:space="preserve"> to </w:t>
      </w:r>
      <w:r w:rsidR="00810B7B">
        <w:t>provide habitat heterogeneity</w:t>
      </w:r>
      <w:r w:rsidR="004956A4">
        <w:t xml:space="preserve"> at multiple spatial scales</w:t>
      </w:r>
      <w:r w:rsidR="00492C7F">
        <w:t>,</w:t>
      </w:r>
      <w:r w:rsidR="004956A4">
        <w:t xml:space="preserve"> in order to cater for the whole gradient of</w:t>
      </w:r>
      <w:r w:rsidR="00776F0B">
        <w:t xml:space="preserve"> sedentary to mobile </w:t>
      </w:r>
      <w:r w:rsidR="00492C7F">
        <w:t>species</w:t>
      </w:r>
      <w:r w:rsidR="004956A4">
        <w:t xml:space="preserve">. </w:t>
      </w:r>
      <w:r w:rsidR="00810B7B">
        <w:t xml:space="preserve">Given that sufficient levels of habitat heterogeneity are maintained, </w:t>
      </w:r>
      <w:r w:rsidR="005D42E0">
        <w:t>Lepido</w:t>
      </w:r>
      <w:r w:rsidR="00AE4DAE">
        <w:t>ptera are</w:t>
      </w:r>
      <w:r w:rsidR="005D42E0">
        <w:t xml:space="preserve"> one of probably many taxa that </w:t>
      </w:r>
      <w:r w:rsidR="00AE4DAE">
        <w:t>are</w:t>
      </w:r>
      <w:r w:rsidR="005D42E0">
        <w:t xml:space="preserve"> likely to benefit from rewilding </w:t>
      </w:r>
      <w:r w:rsidR="002E1B08">
        <w:t>processes</w:t>
      </w:r>
      <w:r w:rsidR="0010458F">
        <w:t xml:space="preserve"> on </w:t>
      </w:r>
      <w:r w:rsidR="005D42E0">
        <w:t xml:space="preserve">European marginal </w:t>
      </w:r>
      <w:r w:rsidR="00AE4DAE">
        <w:t>farm</w:t>
      </w:r>
      <w:r w:rsidR="005D42E0">
        <w:t>land.</w:t>
      </w:r>
      <w:r>
        <w:t xml:space="preserve"> </w:t>
      </w:r>
      <w:r w:rsidR="0010458F">
        <w:t>The resulting improved species composition will help achieve European species conse</w:t>
      </w:r>
      <w:r w:rsidR="002E1B08">
        <w:t>rvation targets.</w:t>
      </w:r>
      <w:r w:rsidR="0010458F">
        <w:t xml:space="preserve"> </w:t>
      </w:r>
      <w:r w:rsidR="002E1B08">
        <w:t xml:space="preserve">It </w:t>
      </w:r>
      <w:r w:rsidR="00776F0B">
        <w:t>may</w:t>
      </w:r>
      <w:r w:rsidR="002E1B08">
        <w:t xml:space="preserve"> also lead to more viable</w:t>
      </w:r>
      <w:r w:rsidR="0010458F">
        <w:t xml:space="preserve"> populations </w:t>
      </w:r>
      <w:r w:rsidR="00492C7F">
        <w:t xml:space="preserve">of </w:t>
      </w:r>
      <w:r w:rsidR="00492C7F">
        <w:lastRenderedPageBreak/>
        <w:t>moths, butterflies and other invertebrates</w:t>
      </w:r>
      <w:r w:rsidR="00156C1C">
        <w:t>,</w:t>
      </w:r>
      <w:r w:rsidR="00492C7F">
        <w:t xml:space="preserve"> </w:t>
      </w:r>
      <w:r w:rsidR="002E1B08">
        <w:t xml:space="preserve">which </w:t>
      </w:r>
      <w:r w:rsidR="0010458F">
        <w:t xml:space="preserve">will </w:t>
      </w:r>
      <w:r w:rsidR="00776F0B">
        <w:t xml:space="preserve">foster more resilient </w:t>
      </w:r>
      <w:r w:rsidR="0010458F">
        <w:t>food-</w:t>
      </w:r>
      <w:r w:rsidR="00492C7F">
        <w:t xml:space="preserve">webs </w:t>
      </w:r>
      <w:r w:rsidR="00776F0B">
        <w:t xml:space="preserve">and increased </w:t>
      </w:r>
      <w:r w:rsidR="00492C7F">
        <w:t>ecosystem functioning.</w:t>
      </w:r>
    </w:p>
    <w:p w14:paraId="1D301DEE" w14:textId="4567EB4D" w:rsidR="00D17809" w:rsidRPr="00E74314" w:rsidRDefault="00E74314" w:rsidP="00AE4DAE">
      <w:pPr>
        <w:rPr>
          <w:b/>
        </w:rPr>
      </w:pPr>
      <w:r w:rsidRPr="00E74314">
        <w:rPr>
          <w:b/>
        </w:rPr>
        <w:t>Keywords:</w:t>
      </w:r>
      <w:r>
        <w:rPr>
          <w:b/>
        </w:rPr>
        <w:t xml:space="preserve"> </w:t>
      </w:r>
      <w:r w:rsidR="00D17809">
        <w:t>farmland abandonment, habitat resource heterogeneity, spatial scale, Controlled Rewilding, Lepidoptera</w:t>
      </w:r>
    </w:p>
    <w:p w14:paraId="2AC1660F" w14:textId="60CBA3AB" w:rsidR="00FD5300" w:rsidRDefault="00FD5300" w:rsidP="008C11C2">
      <w:pPr>
        <w:pStyle w:val="Heading1"/>
      </w:pPr>
      <w:r>
        <w:t xml:space="preserve">6.1 </w:t>
      </w:r>
      <w:r w:rsidR="00433E21" w:rsidRPr="0004400D">
        <w:t>Rewilding small-sized biodiversity too</w:t>
      </w:r>
    </w:p>
    <w:p w14:paraId="7F52B30E" w14:textId="77777777" w:rsidR="008C11C2" w:rsidRPr="008C11C2" w:rsidRDefault="008C11C2" w:rsidP="008C11C2"/>
    <w:p w14:paraId="6EA158BB" w14:textId="7E509088" w:rsidR="00FD5300" w:rsidRDefault="00433E21" w:rsidP="00FD5300">
      <w:r>
        <w:t xml:space="preserve">So far, the debate on rewilding opportunities for biodiversity has been mainly centred upon popular and </w:t>
      </w:r>
      <w:r w:rsidRPr="0057356C">
        <w:t>hence large-sized taxa</w:t>
      </w:r>
      <w:r w:rsidR="00175439" w:rsidRPr="0057356C">
        <w:t>, such as large mammals and birds</w:t>
      </w:r>
      <w:r w:rsidR="006A74D6">
        <w:t xml:space="preserve"> (</w:t>
      </w:r>
      <w:r w:rsidR="00FD5300">
        <w:t>see Chap.</w:t>
      </w:r>
      <w:r w:rsidR="008C11C2">
        <w:t>1, Chap.</w:t>
      </w:r>
      <w:r w:rsidR="00FD5300">
        <w:t>4</w:t>
      </w:r>
      <w:r w:rsidR="008C11C2">
        <w:t>, Chap.5,</w:t>
      </w:r>
      <w:r w:rsidR="006A74D6">
        <w:t xml:space="preserve"> </w:t>
      </w:r>
      <w:r w:rsidR="00FD5300">
        <w:t>and Cha</w:t>
      </w:r>
      <w:r w:rsidR="008C11C2">
        <w:t>p.8</w:t>
      </w:r>
      <w:r w:rsidR="0057356C" w:rsidRPr="0057356C">
        <w:t xml:space="preserve">). </w:t>
      </w:r>
      <w:r w:rsidR="0057356C">
        <w:t xml:space="preserve">As home range </w:t>
      </w:r>
      <w:r w:rsidR="001624A8">
        <w:t>extent is</w:t>
      </w:r>
      <w:r w:rsidR="0057356C">
        <w:t xml:space="preserve"> typically mirrored by organism</w:t>
      </w:r>
      <w:r w:rsidR="00156C1C">
        <w:t>al</w:t>
      </w:r>
      <w:r w:rsidR="0057356C">
        <w:t xml:space="preserve"> size, the relatively high mobility and large spatial footprint of l</w:t>
      </w:r>
      <w:r w:rsidR="0057356C" w:rsidRPr="0057356C">
        <w:t>arge</w:t>
      </w:r>
      <w:r w:rsidR="0057356C">
        <w:t>-sized taxa</w:t>
      </w:r>
      <w:r w:rsidR="007E4FC2">
        <w:t xml:space="preserve"> </w:t>
      </w:r>
      <w:r w:rsidR="00E734F3">
        <w:t xml:space="preserve">are </w:t>
      </w:r>
      <w:r w:rsidR="00F20614">
        <w:t>mainly</w:t>
      </w:r>
      <w:r w:rsidR="00E734F3">
        <w:t xml:space="preserve"> situated at the extreme en</w:t>
      </w:r>
      <w:r w:rsidR="00F20614">
        <w:t xml:space="preserve">d of a whole gradient. The </w:t>
      </w:r>
      <w:r w:rsidR="00E734F3">
        <w:t xml:space="preserve">bulk of biodiversity is smaller, less mobile, and </w:t>
      </w:r>
      <w:r w:rsidR="00E734F3" w:rsidRPr="001238A2">
        <w:t>hence operates at smaller spatial scales</w:t>
      </w:r>
      <w:r w:rsidRPr="001238A2">
        <w:t>.</w:t>
      </w:r>
      <w:r w:rsidR="00BC3181" w:rsidRPr="001238A2">
        <w:t xml:space="preserve"> </w:t>
      </w:r>
      <w:r w:rsidR="009D5450" w:rsidRPr="001238A2">
        <w:t xml:space="preserve">Because of the considerable dimension of the amount of European agricultural land </w:t>
      </w:r>
      <w:r w:rsidR="00776F0B">
        <w:t>that is already being abandoned</w:t>
      </w:r>
      <w:r w:rsidR="00943D85">
        <w:t>,</w:t>
      </w:r>
      <w:r w:rsidR="00776F0B">
        <w:t xml:space="preserve"> and </w:t>
      </w:r>
      <w:r w:rsidR="00943D85">
        <w:t xml:space="preserve">that is </w:t>
      </w:r>
      <w:r w:rsidR="009D5450" w:rsidRPr="001238A2">
        <w:t>set to be abandoned</w:t>
      </w:r>
      <w:r w:rsidR="009D5450">
        <w:t xml:space="preserve"> over the next c</w:t>
      </w:r>
      <w:r w:rsidR="0068532F">
        <w:t>ouple of decades (</w:t>
      </w:r>
      <w:r w:rsidR="008C11C2">
        <w:t>see Chap.</w:t>
      </w:r>
      <w:r w:rsidR="00FD5300">
        <w:t>1</w:t>
      </w:r>
      <w:r w:rsidR="009D5450">
        <w:t>), it is obvious why</w:t>
      </w:r>
      <w:r w:rsidR="00BC3181">
        <w:t xml:space="preserve"> the rewilding concept provide</w:t>
      </w:r>
      <w:r w:rsidR="000E01EB">
        <w:t>s</w:t>
      </w:r>
      <w:r w:rsidR="00BC3181">
        <w:t xml:space="preserve"> </w:t>
      </w:r>
      <w:r w:rsidR="003E292A">
        <w:t xml:space="preserve">a </w:t>
      </w:r>
      <w:r w:rsidR="00BC3181">
        <w:t>most welcome opportunit</w:t>
      </w:r>
      <w:r w:rsidR="003E292A">
        <w:t>y</w:t>
      </w:r>
      <w:r w:rsidR="00BC3181">
        <w:t xml:space="preserve"> for wide-ranging and cursorial species</w:t>
      </w:r>
      <w:r w:rsidR="009D5450">
        <w:t xml:space="preserve">, </w:t>
      </w:r>
      <w:r w:rsidR="00BC3181">
        <w:t>like wolves</w:t>
      </w:r>
      <w:r w:rsidR="009D5450">
        <w:t xml:space="preserve"> for example, whose ecology has simply not been compatible with the typically small nature reserves and the intensified countryside of western Europe. However, </w:t>
      </w:r>
      <w:r w:rsidR="003E292A">
        <w:t xml:space="preserve">for rewilding to be adopted as a </w:t>
      </w:r>
      <w:r w:rsidR="0068532F">
        <w:t>credible</w:t>
      </w:r>
      <w:r w:rsidR="003E292A">
        <w:t xml:space="preserve"> land-use option and conservation strategy, it will need to provide more than only a handful of iconic large animals.</w:t>
      </w:r>
      <w:r w:rsidR="004A47B3">
        <w:t xml:space="preserve"> The </w:t>
      </w:r>
      <w:r w:rsidR="00F20614">
        <w:t xml:space="preserve">successful </w:t>
      </w:r>
      <w:r w:rsidR="004A47B3">
        <w:t xml:space="preserve">uptake of the rewilding approach may </w:t>
      </w:r>
      <w:r w:rsidR="00F20614">
        <w:t>depend</w:t>
      </w:r>
      <w:r w:rsidR="004A47B3">
        <w:t xml:space="preserve"> upon three main points: (i) rewilding will need to make (socio-)economic sense (</w:t>
      </w:r>
      <w:r w:rsidR="008C11C2">
        <w:t>see Chap.</w:t>
      </w:r>
      <w:r w:rsidR="00FD5300">
        <w:t>11</w:t>
      </w:r>
      <w:r w:rsidR="004A47B3">
        <w:t xml:space="preserve">), (ii) </w:t>
      </w:r>
      <w:r w:rsidR="00F20614">
        <w:t xml:space="preserve">ample </w:t>
      </w:r>
      <w:r w:rsidR="00181777">
        <w:t xml:space="preserve">supply of </w:t>
      </w:r>
      <w:r w:rsidR="004A47B3">
        <w:t xml:space="preserve">ecosystem services </w:t>
      </w:r>
      <w:r w:rsidR="00181777">
        <w:t>will need to</w:t>
      </w:r>
      <w:r w:rsidR="009539A5">
        <w:t xml:space="preserve"> be</w:t>
      </w:r>
      <w:r w:rsidR="00181777">
        <w:t xml:space="preserve"> guaranteed </w:t>
      </w:r>
      <w:r w:rsidR="0068532F">
        <w:t>(</w:t>
      </w:r>
      <w:r w:rsidR="008C11C2">
        <w:t>see Chap.</w:t>
      </w:r>
      <w:r w:rsidR="00FD5300">
        <w:t>3</w:t>
      </w:r>
      <w:r w:rsidR="004A47B3">
        <w:t>), and last but not least</w:t>
      </w:r>
      <w:r w:rsidR="00181777">
        <w:t>,</w:t>
      </w:r>
      <w:r w:rsidR="004A47B3">
        <w:t xml:space="preserve"> (iii) </w:t>
      </w:r>
      <w:r w:rsidR="00181777">
        <w:t>rewilding will need to</w:t>
      </w:r>
      <w:r w:rsidR="002C1699">
        <w:t xml:space="preserve"> make sense from a biodiversity conservation viewpoint too. As such, it needs to </w:t>
      </w:r>
      <w:r w:rsidR="00181777">
        <w:t>cater for all kinds of biodiversity</w:t>
      </w:r>
      <w:r w:rsidR="002C1699">
        <w:t>, i.e.</w:t>
      </w:r>
      <w:r w:rsidR="00181777">
        <w:t xml:space="preserve"> for rare, range-restricted and ubiquitous species, for generalists and specialists, for currently threate</w:t>
      </w:r>
      <w:r w:rsidR="0068532F">
        <w:t xml:space="preserve">ned and least-concern species, </w:t>
      </w:r>
      <w:r w:rsidR="00181777">
        <w:t>for species operating at</w:t>
      </w:r>
      <w:r w:rsidR="002C1699">
        <w:t xml:space="preserve"> all kinds of spatial scales</w:t>
      </w:r>
      <w:r w:rsidR="004A47B3">
        <w:t xml:space="preserve">. With regard to this latter point, </w:t>
      </w:r>
      <w:r w:rsidRPr="0057356C">
        <w:t xml:space="preserve">we </w:t>
      </w:r>
      <w:r w:rsidR="004A47B3">
        <w:t xml:space="preserve">here </w:t>
      </w:r>
      <w:r w:rsidRPr="0057356C">
        <w:t>look at rewilding from the perspective of small</w:t>
      </w:r>
      <w:r w:rsidR="004A47B3">
        <w:t>er</w:t>
      </w:r>
      <w:r w:rsidRPr="0057356C">
        <w:t>-sized taxa</w:t>
      </w:r>
      <w:r w:rsidR="002C1699">
        <w:t xml:space="preserve">. Although these taxa </w:t>
      </w:r>
      <w:r>
        <w:t>provide the bulk of biodiversity and ecosystem functioning</w:t>
      </w:r>
      <w:r w:rsidR="002C1699">
        <w:t xml:space="preserve">, they are severely under-represented </w:t>
      </w:r>
      <w:r w:rsidR="0097467B">
        <w:t>in conservation research</w:t>
      </w:r>
      <w:r w:rsidR="002C1699">
        <w:t xml:space="preserve"> (</w:t>
      </w:r>
      <w:r w:rsidR="0097467B">
        <w:t xml:space="preserve">Clark </w:t>
      </w:r>
      <w:r w:rsidR="00BA7E9F">
        <w:t>and</w:t>
      </w:r>
      <w:r w:rsidR="0097467B">
        <w:t xml:space="preserve"> May 2002</w:t>
      </w:r>
      <w:r w:rsidR="004F66B8">
        <w:t xml:space="preserve">; </w:t>
      </w:r>
      <w:r w:rsidR="00E16CB3">
        <w:t xml:space="preserve">Cardoso et al. 2011; </w:t>
      </w:r>
      <w:r w:rsidR="004F66B8">
        <w:t>Pereira et al. 2012</w:t>
      </w:r>
      <w:r w:rsidR="002C1699">
        <w:t>)</w:t>
      </w:r>
      <w:r>
        <w:t xml:space="preserve">. As an </w:t>
      </w:r>
      <w:r w:rsidR="002C1699">
        <w:t xml:space="preserve">(incomplete) </w:t>
      </w:r>
      <w:r>
        <w:t>umbrella group for other</w:t>
      </w:r>
      <w:r w:rsidRPr="007E067A">
        <w:t xml:space="preserve"> </w:t>
      </w:r>
      <w:r w:rsidR="00F20614">
        <w:t xml:space="preserve">terrestrial </w:t>
      </w:r>
      <w:r>
        <w:t>invertebrates</w:t>
      </w:r>
      <w:r w:rsidR="0097467B">
        <w:t xml:space="preserve"> (Thomas 2005</w:t>
      </w:r>
      <w:r w:rsidR="002C1699">
        <w:t xml:space="preserve">), </w:t>
      </w:r>
      <w:r>
        <w:t xml:space="preserve">we focus on the </w:t>
      </w:r>
      <w:r w:rsidR="000F701B">
        <w:t xml:space="preserve">ecologically </w:t>
      </w:r>
      <w:r>
        <w:t xml:space="preserve">diverse group of </w:t>
      </w:r>
      <w:r w:rsidR="001E6F15">
        <w:t>Lepidoptera.</w:t>
      </w:r>
    </w:p>
    <w:p w14:paraId="1E3029A8" w14:textId="2FAC1742" w:rsidR="00433E21" w:rsidRDefault="00FD5300" w:rsidP="00FD5300">
      <w:pPr>
        <w:pStyle w:val="Heading1"/>
      </w:pPr>
      <w:r>
        <w:t xml:space="preserve">6.2 </w:t>
      </w:r>
      <w:r w:rsidR="00054FF4" w:rsidRPr="0004400D">
        <w:t xml:space="preserve">European </w:t>
      </w:r>
      <w:r w:rsidR="00433E21" w:rsidRPr="0004400D">
        <w:t>Lepidoptera</w:t>
      </w:r>
      <w:r w:rsidR="009539A5" w:rsidRPr="0004400D">
        <w:t xml:space="preserve">: </w:t>
      </w:r>
      <w:r w:rsidR="00054FF4" w:rsidRPr="0004400D">
        <w:t>numbers and trends</w:t>
      </w:r>
    </w:p>
    <w:p w14:paraId="780506C1" w14:textId="77777777" w:rsidR="00FD5300" w:rsidRPr="00FD5300" w:rsidRDefault="00FD5300" w:rsidP="00FD5300"/>
    <w:p w14:paraId="38BACDD3" w14:textId="5A31A7F9" w:rsidR="00AE7950" w:rsidRDefault="00F20614" w:rsidP="00763E80">
      <w:r>
        <w:t>L</w:t>
      </w:r>
      <w:r w:rsidR="00545760">
        <w:t xml:space="preserve">epidoptera </w:t>
      </w:r>
      <w:r w:rsidR="00013D91">
        <w:t xml:space="preserve">are scale-winged and almost exclusively phytophagous insects, </w:t>
      </w:r>
      <w:r w:rsidR="009C0DB9">
        <w:t>represent</w:t>
      </w:r>
      <w:r w:rsidR="00013D91">
        <w:t>ing</w:t>
      </w:r>
      <w:r w:rsidR="009C0DB9">
        <w:t xml:space="preserve"> a mega-diverse radiation</w:t>
      </w:r>
      <w:r w:rsidR="00013D91">
        <w:t>,</w:t>
      </w:r>
      <w:r w:rsidR="009C0DB9">
        <w:t xml:space="preserve"> probably correlated with the great diversification of flowering plants since the Cretaceous (Menken et al. 2010). </w:t>
      </w:r>
      <w:r w:rsidR="00545760">
        <w:t>Th</w:t>
      </w:r>
      <w:r>
        <w:t xml:space="preserve">is </w:t>
      </w:r>
      <w:r w:rsidR="00545760">
        <w:t>major insect order</w:t>
      </w:r>
      <w:r>
        <w:t xml:space="preserve"> has</w:t>
      </w:r>
      <w:r w:rsidR="009C0DB9">
        <w:t xml:space="preserve"> been divided </w:t>
      </w:r>
      <w:r w:rsidR="00732B48" w:rsidRPr="00732B48">
        <w:t xml:space="preserve">traditionally </w:t>
      </w:r>
      <w:r w:rsidR="009C0DB9">
        <w:t xml:space="preserve">into </w:t>
      </w:r>
      <w:r w:rsidR="00C40739">
        <w:t xml:space="preserve">the day-flying </w:t>
      </w:r>
      <w:r w:rsidR="009C0DB9">
        <w:t xml:space="preserve">butterflies and </w:t>
      </w:r>
      <w:r w:rsidR="00C40739">
        <w:t xml:space="preserve">largely nocturnal </w:t>
      </w:r>
      <w:r w:rsidR="009C0DB9">
        <w:t xml:space="preserve">moths. </w:t>
      </w:r>
      <w:r w:rsidR="00013D91">
        <w:t>In Europe, t</w:t>
      </w:r>
      <w:r w:rsidR="009C0DB9">
        <w:t xml:space="preserve">he order </w:t>
      </w:r>
      <w:r w:rsidR="00013D91">
        <w:t xml:space="preserve">currently </w:t>
      </w:r>
      <w:r w:rsidR="009C0DB9">
        <w:t xml:space="preserve">contains close to </w:t>
      </w:r>
      <w:r w:rsidR="00013D91">
        <w:t>9,900</w:t>
      </w:r>
      <w:r w:rsidR="009C0DB9">
        <w:t xml:space="preserve"> recorded species (</w:t>
      </w:r>
      <w:hyperlink r:id="rId9" w:history="1">
        <w:r w:rsidR="009C0DB9" w:rsidRPr="005C551E">
          <w:rPr>
            <w:rStyle w:val="Hyperlink"/>
          </w:rPr>
          <w:t>www.lepidoptera.pl</w:t>
        </w:r>
      </w:hyperlink>
      <w:r w:rsidR="009C0DB9">
        <w:t xml:space="preserve">), of </w:t>
      </w:r>
      <w:r w:rsidR="004A39CF">
        <w:t xml:space="preserve">which </w:t>
      </w:r>
      <w:r w:rsidR="001C10AE">
        <w:t>482</w:t>
      </w:r>
      <w:r w:rsidR="00060D70">
        <w:t xml:space="preserve"> </w:t>
      </w:r>
      <w:r w:rsidR="001C10AE" w:rsidRPr="001C10AE">
        <w:t xml:space="preserve">species </w:t>
      </w:r>
      <w:r w:rsidR="00060D70">
        <w:t>(i.e. ca. 5%) are butterflies</w:t>
      </w:r>
      <w:r w:rsidR="00545760">
        <w:t>.</w:t>
      </w:r>
      <w:r w:rsidR="006E352B">
        <w:t xml:space="preserve"> About a third of these butterfly species have currently declining populations</w:t>
      </w:r>
      <w:r w:rsidR="00BC6EE2">
        <w:t xml:space="preserve"> on a European scale</w:t>
      </w:r>
      <w:r w:rsidR="006E352B">
        <w:t>, and 9% are threatened</w:t>
      </w:r>
      <w:r w:rsidR="00BC6EE2">
        <w:t xml:space="preserve"> (van Swaay et al</w:t>
      </w:r>
      <w:r w:rsidR="00013D91">
        <w:t>.</w:t>
      </w:r>
      <w:r w:rsidR="00BC6EE2">
        <w:t xml:space="preserve"> 2010)</w:t>
      </w:r>
      <w:r w:rsidR="006E352B">
        <w:t>.</w:t>
      </w:r>
      <w:r w:rsidR="009F349C">
        <w:t xml:space="preserve"> </w:t>
      </w:r>
      <w:r w:rsidR="00BC6EE2">
        <w:t xml:space="preserve">In some </w:t>
      </w:r>
      <w:r w:rsidR="004C5E63">
        <w:t xml:space="preserve">European </w:t>
      </w:r>
      <w:r w:rsidR="00BC6EE2">
        <w:t>regio</w:t>
      </w:r>
      <w:r w:rsidR="00013D91">
        <w:t>ns these figures are far higher; i</w:t>
      </w:r>
      <w:r w:rsidR="004C5E63">
        <w:t>n Flanders, f</w:t>
      </w:r>
      <w:r w:rsidR="00BC6EE2">
        <w:t xml:space="preserve">or example, </w:t>
      </w:r>
      <w:r w:rsidR="008311C4">
        <w:t>19</w:t>
      </w:r>
      <w:r w:rsidR="004C5E63">
        <w:t xml:space="preserve"> out of 6</w:t>
      </w:r>
      <w:r w:rsidR="008311C4">
        <w:t>7</w:t>
      </w:r>
      <w:r w:rsidR="004C5E63">
        <w:t xml:space="preserve"> resident butterfly species </w:t>
      </w:r>
      <w:r w:rsidR="008311C4">
        <w:t xml:space="preserve">(28%) </w:t>
      </w:r>
      <w:r w:rsidR="004C5E63">
        <w:t>went extinct</w:t>
      </w:r>
      <w:r w:rsidR="00F42D1F">
        <w:t xml:space="preserve"> since the start of the 20</w:t>
      </w:r>
      <w:r w:rsidR="00F42D1F" w:rsidRPr="00F42D1F">
        <w:rPr>
          <w:vertAlign w:val="superscript"/>
        </w:rPr>
        <w:t>th</w:t>
      </w:r>
      <w:r w:rsidR="00F42D1F">
        <w:t xml:space="preserve"> century</w:t>
      </w:r>
      <w:r w:rsidR="004C5E63">
        <w:t xml:space="preserve">, whilst </w:t>
      </w:r>
      <w:r w:rsidR="008311C4">
        <w:t xml:space="preserve">25 </w:t>
      </w:r>
      <w:r w:rsidR="004C5E63">
        <w:t xml:space="preserve">species </w:t>
      </w:r>
      <w:r w:rsidR="008311C4">
        <w:t xml:space="preserve">(37%) </w:t>
      </w:r>
      <w:r w:rsidR="004C5E63">
        <w:t>are currently threatened (Maes et al</w:t>
      </w:r>
      <w:r w:rsidR="00D073AA">
        <w:t>.</w:t>
      </w:r>
      <w:r w:rsidR="004C5E63">
        <w:t xml:space="preserve"> 201</w:t>
      </w:r>
      <w:r w:rsidR="008311C4">
        <w:t>3</w:t>
      </w:r>
      <w:r w:rsidR="004C5E63">
        <w:t xml:space="preserve">). </w:t>
      </w:r>
      <w:r w:rsidR="007B42F3">
        <w:t xml:space="preserve">Such </w:t>
      </w:r>
      <w:r w:rsidR="00D073AA">
        <w:t>high pr</w:t>
      </w:r>
      <w:r w:rsidR="00BA7E9F">
        <w:t>oportion</w:t>
      </w:r>
      <w:r w:rsidR="007B42F3">
        <w:t>s</w:t>
      </w:r>
      <w:r w:rsidR="00BA7E9F">
        <w:t xml:space="preserve"> can be explained by </w:t>
      </w:r>
      <w:r w:rsidR="00D073AA">
        <w:t xml:space="preserve">cumulative effects of </w:t>
      </w:r>
      <w:r w:rsidR="004C5E63">
        <w:t>environmental pressures</w:t>
      </w:r>
      <w:r w:rsidR="00D073AA">
        <w:t xml:space="preserve"> due to </w:t>
      </w:r>
      <w:r w:rsidR="00BA7E9F">
        <w:t>a</w:t>
      </w:r>
      <w:r w:rsidR="00D073AA">
        <w:t xml:space="preserve"> long history of economic development </w:t>
      </w:r>
      <w:r w:rsidR="004C5E63">
        <w:t>(Dullinger et al</w:t>
      </w:r>
      <w:r w:rsidR="000D72E6">
        <w:t>.</w:t>
      </w:r>
      <w:r w:rsidR="004C5E63">
        <w:t xml:space="preserve"> 2013).</w:t>
      </w:r>
      <w:r w:rsidR="00BC6EE2">
        <w:t xml:space="preserve"> </w:t>
      </w:r>
      <w:r w:rsidR="000D72E6">
        <w:t>European-wide</w:t>
      </w:r>
      <w:r w:rsidR="00BC6EE2">
        <w:t xml:space="preserve"> declines are </w:t>
      </w:r>
      <w:r w:rsidR="000D72E6">
        <w:t xml:space="preserve">especially </w:t>
      </w:r>
      <w:r w:rsidR="00BC6EE2">
        <w:t>worrisome since Lepidoptera provide many vital and economically important services within terrestr</w:t>
      </w:r>
      <w:r w:rsidR="00F42D1F">
        <w:t>ial ecosystems</w:t>
      </w:r>
      <w:r w:rsidR="00CD41EB">
        <w:t>, such as</w:t>
      </w:r>
      <w:r w:rsidR="00F42D1F">
        <w:t xml:space="preserve"> nutrient cycling</w:t>
      </w:r>
      <w:r w:rsidR="00BC6EE2">
        <w:t>,</w:t>
      </w:r>
      <w:r w:rsidR="00CD41EB">
        <w:t xml:space="preserve"> prey resources and pollination</w:t>
      </w:r>
      <w:r w:rsidR="00BC6EE2">
        <w:t xml:space="preserve">. </w:t>
      </w:r>
      <w:r w:rsidR="009F349C">
        <w:t>The European Red List for butterflies identifies the main drivers for these declines as habitat (connectivity) loss and degradation due to agricultural intensi</w:t>
      </w:r>
      <w:r w:rsidR="00DF75ED">
        <w:t>fication</w:t>
      </w:r>
      <w:r w:rsidR="009F349C">
        <w:t xml:space="preserve"> and the invasion of shrubs and trees resu</w:t>
      </w:r>
      <w:r w:rsidR="00DF75ED">
        <w:t>lting from farmland abandonment</w:t>
      </w:r>
      <w:r w:rsidR="009F349C">
        <w:t xml:space="preserve"> (van Swaay et al</w:t>
      </w:r>
      <w:r w:rsidR="00F42D1F">
        <w:t>.</w:t>
      </w:r>
      <w:r w:rsidR="009F349C">
        <w:t xml:space="preserve"> 2010).</w:t>
      </w:r>
    </w:p>
    <w:p w14:paraId="6828AF69" w14:textId="0080D357" w:rsidR="001774F7" w:rsidRDefault="002D5674" w:rsidP="001774F7">
      <w:r>
        <w:t xml:space="preserve">Moth trends have not yet been evaluated at the European scale, although </w:t>
      </w:r>
      <w:r w:rsidR="00981722">
        <w:t>national tr</w:t>
      </w:r>
      <w:r w:rsidR="00EC4217">
        <w:t xml:space="preserve">ends are available for </w:t>
      </w:r>
      <w:r w:rsidR="00981722">
        <w:t xml:space="preserve">a handful of countries. For example, the very recent assessments </w:t>
      </w:r>
      <w:r>
        <w:t>in Britain and The Netherlands show a picture</w:t>
      </w:r>
      <w:r w:rsidR="008840FC">
        <w:t xml:space="preserve"> similar</w:t>
      </w:r>
      <w:r>
        <w:t xml:space="preserve"> </w:t>
      </w:r>
      <w:r w:rsidR="008840FC">
        <w:t>to</w:t>
      </w:r>
      <w:r>
        <w:t xml:space="preserve"> butterflies</w:t>
      </w:r>
      <w:r w:rsidR="00981722">
        <w:t xml:space="preserve">. Across Britain, overall abundance of macro-moths declined by 28% over a recent 40-year period, with total numbers </w:t>
      </w:r>
      <w:r w:rsidR="00E16CB3">
        <w:t xml:space="preserve">having </w:t>
      </w:r>
      <w:r w:rsidR="00981722">
        <w:t>decreas</w:t>
      </w:r>
      <w:r w:rsidR="00E16CB3">
        <w:t>ed</w:t>
      </w:r>
      <w:r w:rsidR="00981722">
        <w:t xml:space="preserve"> by 40% in the more populated southern half of Britain.</w:t>
      </w:r>
      <w:r w:rsidR="007B42F3">
        <w:t xml:space="preserve"> Two-thirds</w:t>
      </w:r>
      <w:r w:rsidR="00AE7950">
        <w:t xml:space="preserve"> of common and widespread macro-moth species for which national population trends were calculated, decreased in abundance, with 61 species </w:t>
      </w:r>
      <w:r w:rsidR="00E16CB3">
        <w:t xml:space="preserve">having </w:t>
      </w:r>
      <w:r w:rsidR="00AE7950">
        <w:t>declin</w:t>
      </w:r>
      <w:r w:rsidR="00E16CB3">
        <w:t>ed</w:t>
      </w:r>
      <w:r w:rsidR="00AE7950">
        <w:t xml:space="preserve"> by 75% or more over 40 years (Fox et al. 2013).</w:t>
      </w:r>
      <w:r w:rsidR="007B473F">
        <w:t xml:space="preserve"> The preliminary Red List for macro-moths of The Netherlands (841 species) shows that 70 species </w:t>
      </w:r>
      <w:r w:rsidR="00EC4217">
        <w:t xml:space="preserve">(8%) </w:t>
      </w:r>
      <w:r w:rsidR="007B473F">
        <w:t>went extinct since the 19</w:t>
      </w:r>
      <w:r w:rsidR="007B473F" w:rsidRPr="007B473F">
        <w:rPr>
          <w:vertAlign w:val="superscript"/>
        </w:rPr>
        <w:t>th</w:t>
      </w:r>
      <w:r w:rsidR="007B473F">
        <w:t xml:space="preserve"> Century and that 300 species </w:t>
      </w:r>
      <w:r w:rsidR="00EC4217">
        <w:t xml:space="preserve">(35%) </w:t>
      </w:r>
      <w:r w:rsidR="007B473F">
        <w:t>are currently threatened (Ellis et al. 2013)</w:t>
      </w:r>
      <w:r w:rsidR="00025374">
        <w:t xml:space="preserve">. </w:t>
      </w:r>
      <w:r w:rsidR="003D277D">
        <w:t xml:space="preserve">The </w:t>
      </w:r>
      <w:r w:rsidR="009153ED">
        <w:t xml:space="preserve">decreasing extent of habitat and the </w:t>
      </w:r>
      <w:r w:rsidR="00102438">
        <w:t>degradation</w:t>
      </w:r>
      <w:r w:rsidR="003D277D">
        <w:t xml:space="preserve"> of </w:t>
      </w:r>
      <w:r w:rsidR="009153ED">
        <w:t>its</w:t>
      </w:r>
      <w:r w:rsidR="003D277D">
        <w:t xml:space="preserve"> quality</w:t>
      </w:r>
      <w:r w:rsidR="00943D85">
        <w:t xml:space="preserve">, </w:t>
      </w:r>
      <w:r w:rsidR="00102438">
        <w:t xml:space="preserve">more specifically </w:t>
      </w:r>
      <w:r w:rsidR="003D277D">
        <w:t xml:space="preserve">via </w:t>
      </w:r>
      <w:r w:rsidR="00102438">
        <w:t>agricultural intensification, changing woodland management</w:t>
      </w:r>
      <w:r w:rsidR="00025374">
        <w:t>,</w:t>
      </w:r>
      <w:r w:rsidR="00102438">
        <w:t xml:space="preserve"> urbanisation, </w:t>
      </w:r>
      <w:r w:rsidR="00025374">
        <w:t>climate change and light pollution</w:t>
      </w:r>
      <w:r w:rsidR="00943D85">
        <w:t>,</w:t>
      </w:r>
      <w:r w:rsidR="00025374">
        <w:t xml:space="preserve"> are</w:t>
      </w:r>
      <w:r w:rsidR="00102438">
        <w:t xml:space="preserve"> </w:t>
      </w:r>
      <w:r w:rsidR="00A24980">
        <w:t>likely</w:t>
      </w:r>
      <w:r w:rsidR="00102438">
        <w:t xml:space="preserve"> causes of the observed changes in moth biodiversity</w:t>
      </w:r>
      <w:r w:rsidR="00025374">
        <w:t xml:space="preserve"> (Fox et al</w:t>
      </w:r>
      <w:r w:rsidR="00102438">
        <w:t>.</w:t>
      </w:r>
      <w:r w:rsidR="00025374">
        <w:t xml:space="preserve"> 2013).</w:t>
      </w:r>
    </w:p>
    <w:p w14:paraId="2C5D6DA6" w14:textId="7BDE3352" w:rsidR="00054FF4" w:rsidRDefault="001774F7" w:rsidP="001774F7">
      <w:pPr>
        <w:pStyle w:val="Heading1"/>
      </w:pPr>
      <w:r>
        <w:t xml:space="preserve">6.3 </w:t>
      </w:r>
      <w:r w:rsidR="00054FF4" w:rsidRPr="0004400D">
        <w:t>Lepidoptera: diurnal and nocturnal life-styles</w:t>
      </w:r>
    </w:p>
    <w:p w14:paraId="1663CB60" w14:textId="77777777" w:rsidR="001774F7" w:rsidRPr="001774F7" w:rsidRDefault="001774F7" w:rsidP="001774F7"/>
    <w:p w14:paraId="17443DDE" w14:textId="439CDF69" w:rsidR="00A9417F" w:rsidRDefault="00447E89" w:rsidP="00763E80">
      <w:r>
        <w:t>Thus</w:t>
      </w:r>
      <w:r w:rsidR="00347042" w:rsidRPr="00347042">
        <w:t>, whilst f</w:t>
      </w:r>
      <w:r w:rsidR="00462240" w:rsidRPr="00347042">
        <w:t xml:space="preserve">armland abandonment </w:t>
      </w:r>
      <w:r w:rsidR="00BA1193" w:rsidRPr="00347042">
        <w:t xml:space="preserve">is generally reported to be relevant with regard to butterfly declines, moth declines are rarely linked to farmland abandonment. </w:t>
      </w:r>
      <w:r w:rsidR="00462240" w:rsidRPr="00347042">
        <w:t>This observation makes sense if we consider the</w:t>
      </w:r>
      <w:r w:rsidR="007B42F3" w:rsidRPr="00347042">
        <w:t>ir</w:t>
      </w:r>
      <w:r w:rsidR="00462240" w:rsidRPr="00347042">
        <w:t xml:space="preserve"> contrasting life-histories. Butterflies are d</w:t>
      </w:r>
      <w:r w:rsidR="00462839" w:rsidRPr="00347042">
        <w:t>ay-flying ectotherm</w:t>
      </w:r>
      <w:r w:rsidR="00AE4BCE" w:rsidRPr="00347042">
        <w:t>s</w:t>
      </w:r>
      <w:r w:rsidR="00462240" w:rsidRPr="00347042">
        <w:t xml:space="preserve"> that need direct sunlight </w:t>
      </w:r>
      <w:r w:rsidR="00462839" w:rsidRPr="00347042">
        <w:t xml:space="preserve">in order </w:t>
      </w:r>
      <w:r w:rsidR="00462240" w:rsidRPr="00347042">
        <w:t>to raise their flight muscle</w:t>
      </w:r>
      <w:r w:rsidR="00462240">
        <w:t xml:space="preserve"> temperature</w:t>
      </w:r>
      <w:r w:rsidR="00462839">
        <w:t xml:space="preserve"> to optimal levels, most often well above ambient temperatures. By contra</w:t>
      </w:r>
      <w:r w:rsidR="007B42F3">
        <w:t>st, most</w:t>
      </w:r>
      <w:r w:rsidR="00462839">
        <w:t xml:space="preserve"> moths are nocturnal and endothermic, raising their body temperatures above ambient levels by generating internal heat via muscle activity. As such, most butterflies and (ectothermic) day-flying moths occur typically in open, sun-lit habitats, whereas a majority of moths</w:t>
      </w:r>
      <w:r w:rsidR="00324E12">
        <w:t xml:space="preserve"> </w:t>
      </w:r>
      <w:r w:rsidR="00462839">
        <w:t xml:space="preserve">are to a greater or smaller degree linked to </w:t>
      </w:r>
      <w:ins w:id="0" w:author="Thomas" w:date="2014-03-12T15:05:00Z">
        <w:r w:rsidR="007E0B79">
          <w:t>wooded</w:t>
        </w:r>
      </w:ins>
      <w:del w:id="1" w:author="Thomas" w:date="2014-03-12T15:05:00Z">
        <w:r w:rsidR="00462839" w:rsidDel="007E0B79">
          <w:delText>forested</w:delText>
        </w:r>
      </w:del>
      <w:r w:rsidR="00462839">
        <w:t xml:space="preserve"> </w:t>
      </w:r>
      <w:r w:rsidR="00462839" w:rsidRPr="00324E12">
        <w:t xml:space="preserve">habitats. </w:t>
      </w:r>
      <w:r w:rsidR="00330A4F">
        <w:t xml:space="preserve">For example, </w:t>
      </w:r>
      <w:r w:rsidR="00B95DF2">
        <w:t xml:space="preserve">even in a largely deforested region </w:t>
      </w:r>
      <w:r w:rsidR="00B95DF2" w:rsidRPr="00B95DF2">
        <w:t>(</w:t>
      </w:r>
      <w:r w:rsidR="00B7150F">
        <w:t>woodland</w:t>
      </w:r>
      <w:r w:rsidR="00B95DF2" w:rsidRPr="00B95DF2">
        <w:t xml:space="preserve"> cover &lt;5%)</w:t>
      </w:r>
      <w:r w:rsidR="00B95DF2">
        <w:t xml:space="preserve"> </w:t>
      </w:r>
      <w:r w:rsidR="0078735B">
        <w:t>of Flanders</w:t>
      </w:r>
      <w:r w:rsidR="00055580">
        <w:t>,</w:t>
      </w:r>
      <w:r w:rsidR="0078735B">
        <w:t xml:space="preserve"> </w:t>
      </w:r>
      <w:r w:rsidR="00330A4F">
        <w:t xml:space="preserve">ca. 60% of </w:t>
      </w:r>
      <w:r w:rsidR="00587AD4">
        <w:t xml:space="preserve">a total of 499 </w:t>
      </w:r>
      <w:r w:rsidR="00330A4F">
        <w:t>macro-moth species use shrubs or trees as foodplants</w:t>
      </w:r>
      <w:r w:rsidR="00587AD4">
        <w:t xml:space="preserve"> (</w:t>
      </w:r>
      <w:r w:rsidR="00E16CB3">
        <w:t xml:space="preserve">Tom </w:t>
      </w:r>
      <w:r w:rsidR="00587AD4" w:rsidRPr="00682EF6">
        <w:t xml:space="preserve">Sierens </w:t>
      </w:r>
      <w:r w:rsidR="00E16CB3" w:rsidRPr="00682EF6">
        <w:t>pers. comm.</w:t>
      </w:r>
      <w:r w:rsidR="00587AD4" w:rsidRPr="00682EF6">
        <w:t>).</w:t>
      </w:r>
      <w:r w:rsidR="00330A4F" w:rsidRPr="00682EF6">
        <w:t xml:space="preserve"> </w:t>
      </w:r>
      <w:r w:rsidR="00462839" w:rsidRPr="00682EF6">
        <w:t>However</w:t>
      </w:r>
      <w:r w:rsidR="00347042" w:rsidRPr="00682EF6">
        <w:t>,</w:t>
      </w:r>
      <w:r w:rsidR="003D277D" w:rsidRPr="00682EF6">
        <w:t xml:space="preserve"> </w:t>
      </w:r>
      <w:r w:rsidR="00462839" w:rsidRPr="00682EF6">
        <w:t>the situation is far from black and white as some</w:t>
      </w:r>
      <w:r w:rsidR="00462839">
        <w:t xml:space="preserve"> butterflies are woodland </w:t>
      </w:r>
      <w:r w:rsidR="00462839" w:rsidRPr="00587AD4">
        <w:t>specialists</w:t>
      </w:r>
      <w:r w:rsidR="00F84792" w:rsidRPr="00587AD4">
        <w:t xml:space="preserve"> </w:t>
      </w:r>
      <w:r w:rsidR="00F84792">
        <w:t xml:space="preserve">and many </w:t>
      </w:r>
      <w:r w:rsidR="00E64206">
        <w:t xml:space="preserve">nocturnal </w:t>
      </w:r>
      <w:r w:rsidR="00F84792">
        <w:t>moths require more open habitat conditions. Still, based on their contrasting thermoregulatory requirements it is clear why – in general – butterflies are perceived to be more susceptible than moths to farmland abandonment, which is typically accompanied by scrub and forest encroachment, shading out formerly sun-lit biotopes</w:t>
      </w:r>
      <w:r w:rsidR="00347042">
        <w:t xml:space="preserve"> (va</w:t>
      </w:r>
      <w:r w:rsidR="00055580">
        <w:t>n Swaay et al. 2010</w:t>
      </w:r>
      <w:r w:rsidR="00347042">
        <w:t>)</w:t>
      </w:r>
      <w:r w:rsidR="00F84792">
        <w:t>.</w:t>
      </w:r>
    </w:p>
    <w:p w14:paraId="7365415A" w14:textId="0BF8A69F" w:rsidR="001774F7" w:rsidRDefault="00EC712D" w:rsidP="001774F7">
      <w:r>
        <w:t xml:space="preserve">Although </w:t>
      </w:r>
      <w:r w:rsidR="00F333CB">
        <w:t xml:space="preserve">day-flying Lepidoptera are </w:t>
      </w:r>
      <w:r w:rsidR="007B42F3">
        <w:t xml:space="preserve">numerically </w:t>
      </w:r>
      <w:r w:rsidR="00F333CB">
        <w:t xml:space="preserve">the </w:t>
      </w:r>
      <w:r w:rsidR="00F333CB" w:rsidRPr="00EC712D">
        <w:t xml:space="preserve">exception to the </w:t>
      </w:r>
      <w:r w:rsidRPr="00EC712D">
        <w:t xml:space="preserve">nocturnal </w:t>
      </w:r>
      <w:r w:rsidR="00F333CB" w:rsidRPr="00EC712D">
        <w:t xml:space="preserve">norm, sound conservation strategies </w:t>
      </w:r>
      <w:r w:rsidR="00E64206" w:rsidRPr="00EC712D">
        <w:t>need</w:t>
      </w:r>
      <w:r w:rsidR="00F333CB" w:rsidRPr="00EC712D">
        <w:t xml:space="preserve"> to </w:t>
      </w:r>
      <w:r w:rsidR="00E64206" w:rsidRPr="00EC712D">
        <w:t xml:space="preserve">be </w:t>
      </w:r>
      <w:r w:rsidR="00F333CB" w:rsidRPr="00EC712D">
        <w:t>inclusive of both. For example, in a context of</w:t>
      </w:r>
      <w:r w:rsidR="00880942" w:rsidRPr="00EC712D">
        <w:t xml:space="preserve"> </w:t>
      </w:r>
      <w:r w:rsidR="004461F3">
        <w:t xml:space="preserve">temperate </w:t>
      </w:r>
      <w:r w:rsidR="00880942" w:rsidRPr="00EC712D">
        <w:t>landscapes under</w:t>
      </w:r>
      <w:r w:rsidR="00F333CB" w:rsidRPr="00EC712D">
        <w:t xml:space="preserve"> </w:t>
      </w:r>
      <w:r w:rsidR="00880942" w:rsidRPr="00EC712D">
        <w:t>intense human land-use</w:t>
      </w:r>
      <w:r w:rsidR="00F333CB" w:rsidRPr="00EC712D">
        <w:t>, Merckx et al. (2012</w:t>
      </w:r>
      <w:r w:rsidR="007850AD">
        <w:t>a</w:t>
      </w:r>
      <w:r w:rsidR="00F333CB" w:rsidRPr="00EC712D">
        <w:t xml:space="preserve">) recommend zoned </w:t>
      </w:r>
      <w:r w:rsidR="00880942" w:rsidRPr="00EC712D">
        <w:t xml:space="preserve">woodland management </w:t>
      </w:r>
      <w:r w:rsidR="00F333CB" w:rsidRPr="00EC712D">
        <w:t>for the effective conserva</w:t>
      </w:r>
      <w:r w:rsidR="00880942" w:rsidRPr="00EC712D">
        <w:t xml:space="preserve">tion of </w:t>
      </w:r>
      <w:r w:rsidR="00AE4BCE" w:rsidRPr="00EC712D">
        <w:t>both life-</w:t>
      </w:r>
      <w:r>
        <w:t>history</w:t>
      </w:r>
      <w:r w:rsidR="00AE4BCE" w:rsidRPr="00EC712D">
        <w:t xml:space="preserve"> strategies</w:t>
      </w:r>
      <w:r w:rsidR="00E64206" w:rsidRPr="00EC712D">
        <w:t>.</w:t>
      </w:r>
      <w:r w:rsidR="00880942" w:rsidRPr="00EC712D">
        <w:t xml:space="preserve"> </w:t>
      </w:r>
      <w:r w:rsidR="00E64206" w:rsidRPr="00EC712D">
        <w:t>T</w:t>
      </w:r>
      <w:r w:rsidR="00880942" w:rsidRPr="00EC712D">
        <w:t>heir research showed</w:t>
      </w:r>
      <w:r>
        <w:t xml:space="preserve"> that the </w:t>
      </w:r>
      <w:r w:rsidR="00F333CB" w:rsidRPr="00EC712D">
        <w:t xml:space="preserve">late-successional deciduous </w:t>
      </w:r>
      <w:r w:rsidR="00B7150F">
        <w:t>woodland</w:t>
      </w:r>
      <w:r w:rsidR="00F333CB" w:rsidRPr="00EC712D">
        <w:t xml:space="preserve"> biotope is characterised by high numbers of both individuals and species of moth</w:t>
      </w:r>
      <w:r w:rsidR="00AE4BCE" w:rsidRPr="00EC712D">
        <w:t>s</w:t>
      </w:r>
      <w:r w:rsidR="00F333CB" w:rsidRPr="00EC712D">
        <w:t xml:space="preserve">, </w:t>
      </w:r>
      <w:r w:rsidR="00880942" w:rsidRPr="00EC712D">
        <w:t>being</w:t>
      </w:r>
      <w:r w:rsidR="00F333CB" w:rsidRPr="00EC712D">
        <w:t xml:space="preserve"> especially important for some scarce and specialist </w:t>
      </w:r>
      <w:r w:rsidR="00880942" w:rsidRPr="00EC712D">
        <w:t>species of conservation concern</w:t>
      </w:r>
      <w:r w:rsidR="00AC6596">
        <w:t xml:space="preserve"> (see also Baur et al. 2006)</w:t>
      </w:r>
      <w:r w:rsidR="00880942" w:rsidRPr="00EC712D">
        <w:t>, while</w:t>
      </w:r>
      <w:r w:rsidR="00F333CB" w:rsidRPr="00EC712D">
        <w:t xml:space="preserve"> </w:t>
      </w:r>
      <w:r w:rsidR="00880942" w:rsidRPr="00EC712D">
        <w:t>c</w:t>
      </w:r>
      <w:r w:rsidR="00F333CB" w:rsidRPr="00EC712D">
        <w:t xml:space="preserve">oppicing and ride widening, which open up dense forest structures, are valuable woodland conservation tools for </w:t>
      </w:r>
      <w:r w:rsidR="00880942" w:rsidRPr="00EC712D">
        <w:t>Lepidoptera species with an affinity for more open biotopes</w:t>
      </w:r>
      <w:r w:rsidR="009C3D57">
        <w:t xml:space="preserve"> (see also Fartmann et al. 2013)</w:t>
      </w:r>
      <w:r w:rsidR="00880942" w:rsidRPr="00EC712D">
        <w:t xml:space="preserve">. </w:t>
      </w:r>
      <w:r w:rsidR="00DD5C6C" w:rsidRPr="00EC712D">
        <w:t>The mechanism behind the pattern of increased lepidopteran species richness at the woodland-scale, due to such zoned management, involve</w:t>
      </w:r>
      <w:r w:rsidR="00DD5C6C">
        <w:t>s</w:t>
      </w:r>
      <w:r w:rsidR="00DD5C6C" w:rsidRPr="00EC712D">
        <w:t xml:space="preserve"> an increased structural and micro-climatic diversity, and, more generally, increased habitat resource diversity (Merckx et al. 2012</w:t>
      </w:r>
      <w:r w:rsidR="00DD5C6C">
        <w:t>a</w:t>
      </w:r>
      <w:r w:rsidR="00DD5C6C" w:rsidRPr="00EC712D">
        <w:t>).</w:t>
      </w:r>
      <w:r w:rsidR="00DD5C6C">
        <w:t xml:space="preserve"> </w:t>
      </w:r>
      <w:r w:rsidR="000D3267" w:rsidRPr="000D3267">
        <w:t xml:space="preserve">The importance of habitat heterogeneity at such larger scales is further highlighted by the results obtained from a recent study on butterfly richness of semi-natural meadows in Estonia; using a sample of 22 meadows with a total of 56 butterfly species, the research showed a positive correlation between butterfly diversity on local meadows and forest cover in the landscape directly surrounding (i.e. 250m radius) these meadows, whilst meadow cover in the surrounding landscape at various spatial scales actually impacted the butterfly diversity of these meadows in a negative way </w:t>
      </w:r>
      <w:r w:rsidR="000D3267" w:rsidRPr="00682EF6">
        <w:t>(</w:t>
      </w:r>
      <w:r w:rsidR="00E16CB3" w:rsidRPr="00682EF6">
        <w:t xml:space="preserve">Ave </w:t>
      </w:r>
      <w:r w:rsidR="000D3267" w:rsidRPr="00682EF6">
        <w:t xml:space="preserve">Liivamägi </w:t>
      </w:r>
      <w:r w:rsidR="00E16CB3" w:rsidRPr="00682EF6">
        <w:t>pers. comm.</w:t>
      </w:r>
      <w:r w:rsidR="000D3267" w:rsidRPr="00682EF6">
        <w:t xml:space="preserve">). </w:t>
      </w:r>
      <w:r w:rsidR="00A454CE" w:rsidRPr="00682EF6">
        <w:t>For the Mediterranean region too, Verdasca et al. (2012) showed</w:t>
      </w:r>
      <w:r w:rsidR="00A454CE">
        <w:t xml:space="preserve"> that </w:t>
      </w:r>
      <w:r w:rsidR="00D97013">
        <w:t xml:space="preserve">whilst </w:t>
      </w:r>
      <w:r w:rsidR="00A454CE">
        <w:t>regular management (i.e. removing understory vegetation) in oak stands has a positive effect on butterfly assemblages</w:t>
      </w:r>
      <w:r w:rsidR="00D97013">
        <w:t xml:space="preserve">, undisturbed stands are </w:t>
      </w:r>
      <w:r w:rsidR="00E43D7F">
        <w:t xml:space="preserve">nevertheless </w:t>
      </w:r>
      <w:r w:rsidR="00D97013">
        <w:t xml:space="preserve">needed by </w:t>
      </w:r>
      <w:r w:rsidR="00A17BEA">
        <w:t xml:space="preserve">some </w:t>
      </w:r>
      <w:r w:rsidR="00DD5C6C">
        <w:t xml:space="preserve">butterfly </w:t>
      </w:r>
      <w:r w:rsidR="00A17BEA">
        <w:t>species</w:t>
      </w:r>
      <w:r w:rsidR="00DD5C6C">
        <w:t xml:space="preserve">. </w:t>
      </w:r>
      <w:r w:rsidR="002B1E79">
        <w:t>A study by Baur et al. (2006) on the abandonment of s</w:t>
      </w:r>
      <w:r w:rsidR="002B1E79" w:rsidRPr="002B1E79">
        <w:t>ubalpine semi-natural grasslands in Transylvania, Romania</w:t>
      </w:r>
      <w:r w:rsidR="002B1E79">
        <w:t xml:space="preserve">, found that whilst vascular plants reached highest species richness in </w:t>
      </w:r>
      <w:r w:rsidR="00AC6596">
        <w:t xml:space="preserve">yearly-mown </w:t>
      </w:r>
      <w:r w:rsidR="002B1E79">
        <w:t xml:space="preserve">hay meadows, diurnal Lepidoptera were </w:t>
      </w:r>
      <w:r w:rsidR="00E43D7F">
        <w:t xml:space="preserve">actually </w:t>
      </w:r>
      <w:r w:rsidR="002B1E79">
        <w:t xml:space="preserve">most species-rich in </w:t>
      </w:r>
      <w:r w:rsidR="00AC6596">
        <w:t xml:space="preserve">meadows </w:t>
      </w:r>
      <w:r w:rsidR="002B1E79">
        <w:t xml:space="preserve">abandoned </w:t>
      </w:r>
      <w:r w:rsidR="00AC6596">
        <w:t xml:space="preserve">for </w:t>
      </w:r>
      <w:r w:rsidR="00BB3868">
        <w:t xml:space="preserve">three years or </w:t>
      </w:r>
      <w:r w:rsidR="00BB3868" w:rsidRPr="00394106">
        <w:t>more</w:t>
      </w:r>
      <w:r w:rsidR="00E43D7F" w:rsidRPr="00394106">
        <w:t xml:space="preserve"> (see also </w:t>
      </w:r>
      <w:r w:rsidR="00BB3868" w:rsidRPr="00394106">
        <w:t>Dover et al. 2011 and references therein</w:t>
      </w:r>
      <w:r w:rsidR="00E43D7F" w:rsidRPr="00394106">
        <w:t>)</w:t>
      </w:r>
      <w:r w:rsidR="002B1E79" w:rsidRPr="00394106">
        <w:t>,</w:t>
      </w:r>
      <w:r w:rsidR="002B1E79">
        <w:t xml:space="preserve"> and nocturnal Lepidoptera and Gastropoda were most species-rich in young </w:t>
      </w:r>
      <w:r w:rsidR="00AC6596">
        <w:t xml:space="preserve">(20-50 years) </w:t>
      </w:r>
      <w:r w:rsidR="002B1E79">
        <w:t xml:space="preserve">and mature </w:t>
      </w:r>
      <w:r w:rsidR="00AC6596">
        <w:t xml:space="preserve">(50-100 years) </w:t>
      </w:r>
      <w:r w:rsidR="002B1E79">
        <w:t>forests, respectively.</w:t>
      </w:r>
      <w:r w:rsidR="00AC6596">
        <w:t xml:space="preserve"> Because the complementarity of species composition increased with successional age</w:t>
      </w:r>
      <w:r w:rsidR="00AC6596" w:rsidRPr="00AC6596">
        <w:t xml:space="preserve"> </w:t>
      </w:r>
      <w:r w:rsidR="00AC6596">
        <w:t>in all four taxonomic groups, and because the proportion of red-listed nocturnal Lepidoptera increased with successional age</w:t>
      </w:r>
      <w:r w:rsidR="00E43D7F">
        <w:t xml:space="preserve"> too</w:t>
      </w:r>
      <w:r w:rsidR="00AC6596">
        <w:t>, their results indicate the high conservation value of all stages of grassland succession</w:t>
      </w:r>
      <w:r w:rsidR="00E43D7F">
        <w:t xml:space="preserve">, </w:t>
      </w:r>
      <w:r w:rsidR="00055580">
        <w:t xml:space="preserve">and especially so the later seral stages </w:t>
      </w:r>
      <w:r w:rsidR="00E43D7F">
        <w:t xml:space="preserve">up to </w:t>
      </w:r>
      <w:r w:rsidR="0023226E">
        <w:t xml:space="preserve">mature </w:t>
      </w:r>
      <w:r w:rsidR="00B7150F">
        <w:t>woodland</w:t>
      </w:r>
      <w:r w:rsidR="00E43D7F">
        <w:t xml:space="preserve">. Hence, </w:t>
      </w:r>
      <w:r w:rsidR="00EC1E8B">
        <w:t xml:space="preserve">all </w:t>
      </w:r>
      <w:r w:rsidR="00E43D7F">
        <w:t xml:space="preserve">these studies highlight that </w:t>
      </w:r>
      <w:r w:rsidR="00EC1E8B">
        <w:t xml:space="preserve">although semi-natural </w:t>
      </w:r>
      <w:r w:rsidR="00E16CB3">
        <w:t xml:space="preserve">open </w:t>
      </w:r>
      <w:r w:rsidR="00EC1E8B">
        <w:t xml:space="preserve">biotopes may locally reach high diversity levels (for some taxa), </w:t>
      </w:r>
      <w:r w:rsidR="0023226E">
        <w:t>their partial abandonment at the landscape-scale has a role to play for biodiversity in general</w:t>
      </w:r>
      <w:r w:rsidR="00E43D7F">
        <w:t>.</w:t>
      </w:r>
    </w:p>
    <w:p w14:paraId="464DC9BD" w14:textId="62428577" w:rsidR="007C70A4" w:rsidRDefault="001774F7" w:rsidP="001774F7">
      <w:pPr>
        <w:pStyle w:val="Heading1"/>
      </w:pPr>
      <w:r>
        <w:t xml:space="preserve">6.4 </w:t>
      </w:r>
      <w:r w:rsidR="00161559" w:rsidRPr="0004400D">
        <w:t xml:space="preserve">Conservation objectives: semi-natural biotopes </w:t>
      </w:r>
      <w:r w:rsidR="007C70A4" w:rsidRPr="0004400D">
        <w:t xml:space="preserve">versus </w:t>
      </w:r>
      <w:r w:rsidR="00176E61" w:rsidRPr="0004400D">
        <w:t>rewilding</w:t>
      </w:r>
    </w:p>
    <w:p w14:paraId="2D070B03" w14:textId="77777777" w:rsidR="001774F7" w:rsidRPr="001774F7" w:rsidRDefault="001774F7" w:rsidP="001774F7"/>
    <w:p w14:paraId="3141261C" w14:textId="5D1CEC3D" w:rsidR="002D7136" w:rsidRDefault="00355AED" w:rsidP="00763E80">
      <w:r>
        <w:t>C</w:t>
      </w:r>
      <w:r w:rsidR="00547A51">
        <w:t xml:space="preserve">onservation objectives </w:t>
      </w:r>
      <w:r w:rsidR="007F16C6">
        <w:t>are the subject of much debate for</w:t>
      </w:r>
      <w:r w:rsidR="002D7136">
        <w:t xml:space="preserve"> regions with a long history of human alteration,</w:t>
      </w:r>
      <w:r w:rsidR="002D7136" w:rsidRPr="002D7136">
        <w:t xml:space="preserve"> </w:t>
      </w:r>
      <w:r w:rsidR="002D7136">
        <w:t>like in most of Europe</w:t>
      </w:r>
      <w:r>
        <w:t xml:space="preserve"> (Merckx et al. 2013)</w:t>
      </w:r>
      <w:r w:rsidR="002D7136">
        <w:t xml:space="preserve">. </w:t>
      </w:r>
      <w:r w:rsidR="005F1856">
        <w:t>C</w:t>
      </w:r>
      <w:r w:rsidR="002D7136">
        <w:t xml:space="preserve">limax forests have been replaced, often millennia ago, by so-called semi-natural biotopes, which are essentially different versions of early- to mid-successional natural seral stages, </w:t>
      </w:r>
      <w:r w:rsidR="00547A51">
        <w:t>arrested</w:t>
      </w:r>
      <w:r w:rsidR="002D7136">
        <w:t xml:space="preserve"> from </w:t>
      </w:r>
      <w:r w:rsidR="00547A51">
        <w:t>developing</w:t>
      </w:r>
      <w:r w:rsidR="002D7136">
        <w:t xml:space="preserve"> towards </w:t>
      </w:r>
      <w:r w:rsidR="00B7150F">
        <w:t>mature woodland</w:t>
      </w:r>
      <w:r w:rsidR="002D7136">
        <w:t xml:space="preserve">. </w:t>
      </w:r>
      <w:r w:rsidR="00F53350">
        <w:t>Nowadays</w:t>
      </w:r>
      <w:r w:rsidR="003902AA">
        <w:t>,</w:t>
      </w:r>
      <w:r w:rsidR="00F53350">
        <w:t xml:space="preserve"> o</w:t>
      </w:r>
      <w:r w:rsidR="002D7136">
        <w:t xml:space="preserve">nly scattered fragments of ancient woodland remain, and these have suffered continuous </w:t>
      </w:r>
      <w:r w:rsidR="00547A51">
        <w:t xml:space="preserve">but varying </w:t>
      </w:r>
      <w:r w:rsidR="002D7136">
        <w:t xml:space="preserve">disturbance </w:t>
      </w:r>
      <w:r w:rsidR="00547A51">
        <w:t xml:space="preserve">regimes by </w:t>
      </w:r>
      <w:r w:rsidR="002D7136">
        <w:t>human</w:t>
      </w:r>
      <w:r w:rsidR="00547A51">
        <w:t>s</w:t>
      </w:r>
      <w:r w:rsidR="002D7136">
        <w:t>. For example, up to a century ago most European woodland was maintained as coppice or coppice-with-standards</w:t>
      </w:r>
      <w:r w:rsidR="00473C65">
        <w:t>. T</w:t>
      </w:r>
      <w:r w:rsidR="002D7136">
        <w:t xml:space="preserve">oday much woodland </w:t>
      </w:r>
      <w:r w:rsidR="000537F6">
        <w:t xml:space="preserve">plantation </w:t>
      </w:r>
      <w:r w:rsidR="002D7136">
        <w:t>has a uniformly closed canopy</w:t>
      </w:r>
      <w:r w:rsidR="00547A51">
        <w:t xml:space="preserve">, which is </w:t>
      </w:r>
      <w:r w:rsidR="00007D0B">
        <w:t>shadier</w:t>
      </w:r>
      <w:r w:rsidR="002D7136">
        <w:t xml:space="preserve"> than is found in ancient forests with </w:t>
      </w:r>
      <w:r w:rsidR="000537F6">
        <w:t>little</w:t>
      </w:r>
      <w:r w:rsidR="002D7136">
        <w:t xml:space="preserve"> history of </w:t>
      </w:r>
      <w:r w:rsidR="00547A51">
        <w:t xml:space="preserve">human </w:t>
      </w:r>
      <w:r w:rsidR="002D7136">
        <w:t xml:space="preserve">disturbance. </w:t>
      </w:r>
      <w:r w:rsidR="00473C65">
        <w:t>A consequence of these various ways by which the development towards climax forest has been arrested, is that t</w:t>
      </w:r>
      <w:r w:rsidR="002D7136">
        <w:t>he rarest type</w:t>
      </w:r>
      <w:r w:rsidR="00473C65">
        <w:t>s</w:t>
      </w:r>
      <w:r w:rsidR="002D7136">
        <w:t xml:space="preserve"> of arboreal habitats in </w:t>
      </w:r>
      <w:r w:rsidR="003531FA">
        <w:t>west-European</w:t>
      </w:r>
      <w:r w:rsidR="002D7136">
        <w:t xml:space="preserve"> countries today</w:t>
      </w:r>
      <w:r w:rsidR="00473C65" w:rsidRPr="00473C65">
        <w:t xml:space="preserve"> </w:t>
      </w:r>
      <w:r w:rsidR="00473C65">
        <w:t>are those associated with rotting wood on ancient trees.</w:t>
      </w:r>
      <w:r w:rsidR="00F912CF">
        <w:t xml:space="preserve"> </w:t>
      </w:r>
      <w:r w:rsidR="00097D9B">
        <w:t xml:space="preserve">These saproxylic habitats are </w:t>
      </w:r>
      <w:r w:rsidR="00F912CF">
        <w:t>associated with high extinction rates</w:t>
      </w:r>
      <w:r w:rsidR="000E3F62" w:rsidRPr="000E3F62">
        <w:t xml:space="preserve"> </w:t>
      </w:r>
      <w:r w:rsidR="000E3F62">
        <w:t>(Hambler et al. 2011)</w:t>
      </w:r>
      <w:r w:rsidR="00F912CF">
        <w:t>,</w:t>
      </w:r>
      <w:r w:rsidR="002D7136">
        <w:t xml:space="preserve"> </w:t>
      </w:r>
      <w:r w:rsidR="00097D9B">
        <w:t xml:space="preserve">and </w:t>
      </w:r>
      <w:r w:rsidR="002D7136">
        <w:t xml:space="preserve">support numerous invertebrate specialists, especially </w:t>
      </w:r>
      <w:r w:rsidR="003531FA">
        <w:t>beetles and flies</w:t>
      </w:r>
      <w:r w:rsidR="00DD5C6C">
        <w:t xml:space="preserve">, and some moths </w:t>
      </w:r>
      <w:r w:rsidR="000E5D7A">
        <w:t>(</w:t>
      </w:r>
      <w:r w:rsidR="007C5E1A">
        <w:t>Thomas et al. 1994</w:t>
      </w:r>
      <w:r w:rsidR="000E5D7A">
        <w:t>)</w:t>
      </w:r>
      <w:r w:rsidR="002D7136">
        <w:t xml:space="preserve">. Although many species undoubtedly </w:t>
      </w:r>
      <w:r w:rsidR="00A94E47">
        <w:t>suffered great losses</w:t>
      </w:r>
      <w:r w:rsidR="00097D9B">
        <w:t xml:space="preserve"> </w:t>
      </w:r>
      <w:r w:rsidR="00A94E47">
        <w:t xml:space="preserve">(and extinctions) </w:t>
      </w:r>
      <w:r w:rsidR="00097D9B">
        <w:t>over the centuries during the</w:t>
      </w:r>
      <w:r w:rsidR="002D7136">
        <w:t xml:space="preserve"> transition</w:t>
      </w:r>
      <w:r w:rsidR="00097D9B">
        <w:t xml:space="preserve"> from natural </w:t>
      </w:r>
      <w:r w:rsidR="009D75E2">
        <w:t xml:space="preserve">forest </w:t>
      </w:r>
      <w:r w:rsidR="00097D9B">
        <w:t>to semi</w:t>
      </w:r>
      <w:r w:rsidR="00097D9B" w:rsidRPr="00097D9B">
        <w:t>-</w:t>
      </w:r>
      <w:r w:rsidR="00097D9B">
        <w:t>natural habitats</w:t>
      </w:r>
      <w:r w:rsidR="002D7136">
        <w:t xml:space="preserve">, others </w:t>
      </w:r>
      <w:r w:rsidR="000E5D7A">
        <w:t xml:space="preserve">(e.g. species associated with early-successional stages) </w:t>
      </w:r>
      <w:r w:rsidR="000537F6">
        <w:t>did</w:t>
      </w:r>
      <w:r w:rsidR="00C101B1">
        <w:t xml:space="preserve"> benefit</w:t>
      </w:r>
      <w:r w:rsidR="000E5D7A">
        <w:t xml:space="preserve"> or</w:t>
      </w:r>
      <w:r w:rsidR="00C101B1">
        <w:t xml:space="preserve"> </w:t>
      </w:r>
      <w:r w:rsidR="002D7136">
        <w:t xml:space="preserve">managed to adapt successfully </w:t>
      </w:r>
      <w:r w:rsidR="00F53350">
        <w:t>to</w:t>
      </w:r>
      <w:r w:rsidR="002D7136">
        <w:t xml:space="preserve"> these semi-natural biotopes (e.g. heaths, </w:t>
      </w:r>
      <w:r w:rsidR="00FA7A1B">
        <w:t>meadows</w:t>
      </w:r>
      <w:r w:rsidR="002D7136">
        <w:t xml:space="preserve">, </w:t>
      </w:r>
      <w:r w:rsidR="003531FA">
        <w:t>coppiced woodland)</w:t>
      </w:r>
      <w:r w:rsidR="000E5D7A">
        <w:t xml:space="preserve"> (</w:t>
      </w:r>
      <w:r w:rsidR="00A94E47">
        <w:t xml:space="preserve">Young 1997; </w:t>
      </w:r>
      <w:r w:rsidR="000E5D7A">
        <w:t>Monbiot 2013)</w:t>
      </w:r>
      <w:r w:rsidR="003531FA">
        <w:t>.</w:t>
      </w:r>
    </w:p>
    <w:p w14:paraId="2B5FE0D5" w14:textId="473A0D2E" w:rsidR="002D7136" w:rsidRDefault="003531FA" w:rsidP="00763E80">
      <w:r>
        <w:t xml:space="preserve">Since the 1950s, agricultural intensification, forestry </w:t>
      </w:r>
      <w:r w:rsidR="002D7136">
        <w:t>intensification</w:t>
      </w:r>
      <w:r>
        <w:t>,</w:t>
      </w:r>
      <w:r w:rsidR="002D7136">
        <w:t xml:space="preserve"> urbanization</w:t>
      </w:r>
      <w:r>
        <w:t>,</w:t>
      </w:r>
      <w:r w:rsidR="002D7136">
        <w:t xml:space="preserve"> and </w:t>
      </w:r>
      <w:r>
        <w:t xml:space="preserve">farmland </w:t>
      </w:r>
      <w:r w:rsidR="002D7136">
        <w:t>abandonment ha</w:t>
      </w:r>
      <w:r>
        <w:t>ve all severely decreased such</w:t>
      </w:r>
      <w:r w:rsidR="002D7136">
        <w:t xml:space="preserve"> semi-natural biotopes in quantity</w:t>
      </w:r>
      <w:r>
        <w:t>,</w:t>
      </w:r>
      <w:r w:rsidR="002D7136">
        <w:t xml:space="preserve"> quality, </w:t>
      </w:r>
      <w:r>
        <w:t xml:space="preserve">and connectivity, </w:t>
      </w:r>
      <w:r w:rsidR="002D7136">
        <w:t>and with them their specialist fauna and Lepidoptera</w:t>
      </w:r>
      <w:r w:rsidR="00161559">
        <w:t xml:space="preserve">. </w:t>
      </w:r>
      <w:r w:rsidR="002D7136">
        <w:t xml:space="preserve">As a result, most </w:t>
      </w:r>
      <w:r w:rsidR="00161559">
        <w:t xml:space="preserve">European </w:t>
      </w:r>
      <w:r w:rsidR="002D7136">
        <w:t xml:space="preserve">‘conservationists’ </w:t>
      </w:r>
      <w:r w:rsidR="00161559">
        <w:t xml:space="preserve">traditionally </w:t>
      </w:r>
      <w:r w:rsidR="002D7136">
        <w:t>seek to sustain or restore semi-natural biotopes, and do so by maintaining ver</w:t>
      </w:r>
      <w:r w:rsidR="00161559">
        <w:t xml:space="preserve">y specific disturbance regimes, </w:t>
      </w:r>
      <w:r w:rsidR="002D7136">
        <w:t xml:space="preserve">often simply by copying traditional agricultural practices, since most large wild herbivores were excluded centuries ago (New 2009). Nevertheless, popular management operations to influence vegetation structure, such as burning and grazing/mowing, need careful planning (mainly to ensure refugia) as they may destroy much of the existing invertebrate fauna if applied too intensively, too infrequently, on too large a scale or at unsuitable times of year (New 2009). Hence, although wrongly applied conservation management may have unintended negative consequences, management is seen as a good thing overall, whereas </w:t>
      </w:r>
      <w:r w:rsidR="00176E61">
        <w:t xml:space="preserve">rewilding </w:t>
      </w:r>
      <w:r w:rsidR="00AA1C56">
        <w:t>is often perceived as a threat</w:t>
      </w:r>
      <w:r w:rsidR="00F53350">
        <w:t xml:space="preserve"> (Merckx et al</w:t>
      </w:r>
      <w:r w:rsidR="00AA1C56">
        <w:t>.</w:t>
      </w:r>
      <w:r w:rsidR="00F53350">
        <w:t xml:space="preserve"> 2013).</w:t>
      </w:r>
    </w:p>
    <w:p w14:paraId="26F7490C" w14:textId="704E8BCC" w:rsidR="001774F7" w:rsidRDefault="002D7136" w:rsidP="001774F7">
      <w:r>
        <w:t xml:space="preserve">Abandonment </w:t>
      </w:r>
      <w:r w:rsidR="00176E61">
        <w:t xml:space="preserve">of human disturbance </w:t>
      </w:r>
      <w:r w:rsidR="00AA1C56">
        <w:t xml:space="preserve">does indeed </w:t>
      </w:r>
      <w:r>
        <w:t xml:space="preserve">pose a threat to many specialist species that have become adapted to certain semi-natural biotopes, </w:t>
      </w:r>
      <w:r w:rsidR="00AA1C56">
        <w:t xml:space="preserve">especially when they </w:t>
      </w:r>
      <w:r>
        <w:t xml:space="preserve">have nowhere else to go because natural succession dynamics are currently too disturbed and suitable natural patches are too small and/or isolated. On the other hand, </w:t>
      </w:r>
      <w:r w:rsidR="002F51D8">
        <w:t xml:space="preserve">the recovery of native forest ecosystems due to </w:t>
      </w:r>
      <w:r w:rsidR="00176E61">
        <w:t xml:space="preserve">farmland </w:t>
      </w:r>
      <w:r>
        <w:t xml:space="preserve">abandonment </w:t>
      </w:r>
      <w:r w:rsidR="002F51D8">
        <w:t>is likely</w:t>
      </w:r>
      <w:r>
        <w:t xml:space="preserve"> </w:t>
      </w:r>
      <w:r w:rsidR="002F51D8">
        <w:t xml:space="preserve">to </w:t>
      </w:r>
      <w:r>
        <w:t xml:space="preserve">benefit </w:t>
      </w:r>
      <w:r w:rsidR="002F51D8">
        <w:t xml:space="preserve">a majority of Lepidoptera, since most moths (which make up 95% of Lepidoptera) are reliant on </w:t>
      </w:r>
      <w:r w:rsidR="00587AD4">
        <w:t>wood</w:t>
      </w:r>
      <w:r w:rsidR="00D5636B">
        <w:t xml:space="preserve">y foodplants or </w:t>
      </w:r>
      <w:ins w:id="2" w:author="Thomas" w:date="2014-03-12T15:05:00Z">
        <w:r w:rsidR="007E0B79">
          <w:t>wooded</w:t>
        </w:r>
      </w:ins>
      <w:del w:id="3" w:author="Thomas" w:date="2014-03-12T15:05:00Z">
        <w:r w:rsidR="002F51D8" w:rsidDel="007E0B79">
          <w:delText>forested</w:delText>
        </w:r>
      </w:del>
      <w:r w:rsidR="002F51D8">
        <w:t xml:space="preserve"> biotopes</w:t>
      </w:r>
      <w:r w:rsidR="007C70A4">
        <w:t>. Forest recovery will obviously favour</w:t>
      </w:r>
      <w:r w:rsidR="002F51D8">
        <w:t xml:space="preserve"> </w:t>
      </w:r>
      <w:r>
        <w:t xml:space="preserve">endangered specialist faunal groups </w:t>
      </w:r>
      <w:r w:rsidR="002F51D8">
        <w:t xml:space="preserve">too </w:t>
      </w:r>
      <w:r>
        <w:t xml:space="preserve">(e.g. closed-woodland </w:t>
      </w:r>
      <w:r w:rsidR="00072847">
        <w:t xml:space="preserve">Lepidoptera, </w:t>
      </w:r>
      <w:r w:rsidR="00DD5C6C">
        <w:t>Gastropoda</w:t>
      </w:r>
      <w:r>
        <w:t xml:space="preserve">, </w:t>
      </w:r>
      <w:r w:rsidR="00072847">
        <w:t xml:space="preserve">and </w:t>
      </w:r>
      <w:r>
        <w:t>saproxylic</w:t>
      </w:r>
      <w:r w:rsidR="00E82784">
        <w:t xml:space="preserve"> groups)</w:t>
      </w:r>
      <w:r w:rsidR="002F51D8">
        <w:t>.</w:t>
      </w:r>
    </w:p>
    <w:p w14:paraId="11F8581D" w14:textId="370D8645" w:rsidR="007C70A4" w:rsidRDefault="001774F7" w:rsidP="001774F7">
      <w:pPr>
        <w:pStyle w:val="Heading1"/>
      </w:pPr>
      <w:r>
        <w:t xml:space="preserve">6.5 </w:t>
      </w:r>
      <w:r w:rsidR="004939CA" w:rsidRPr="0004400D">
        <w:t xml:space="preserve">Controlled Rewilding: </w:t>
      </w:r>
      <w:r w:rsidR="00176E61" w:rsidRPr="0004400D">
        <w:t>R</w:t>
      </w:r>
      <w:r w:rsidR="007C70A4" w:rsidRPr="0004400D">
        <w:t>econcil</w:t>
      </w:r>
      <w:r w:rsidR="00176E61" w:rsidRPr="0004400D">
        <w:t>ing the objectives</w:t>
      </w:r>
      <w:r w:rsidR="00682477" w:rsidRPr="0004400D">
        <w:t xml:space="preserve"> </w:t>
      </w:r>
    </w:p>
    <w:p w14:paraId="1CE4DE4F" w14:textId="77777777" w:rsidR="001774F7" w:rsidRPr="001774F7" w:rsidRDefault="001774F7" w:rsidP="001774F7"/>
    <w:p w14:paraId="7F590EB9" w14:textId="13D1A6E6" w:rsidR="0058268A" w:rsidRDefault="0058268A" w:rsidP="00763E80">
      <w:r>
        <w:t xml:space="preserve">So, how do we reconcile things? </w:t>
      </w:r>
      <w:r w:rsidR="00E765CE">
        <w:t>Earlier, we reported on a</w:t>
      </w:r>
      <w:r>
        <w:t xml:space="preserve"> woodland </w:t>
      </w:r>
      <w:r w:rsidR="000D0379">
        <w:t xml:space="preserve">conservation </w:t>
      </w:r>
      <w:r>
        <w:t xml:space="preserve">management policy inclusive of both </w:t>
      </w:r>
      <w:r w:rsidR="000D0379">
        <w:t>open- and closed-habitat species at the w</w:t>
      </w:r>
      <w:r w:rsidR="00E765CE">
        <w:t>oodland patch scale (</w:t>
      </w:r>
      <w:r w:rsidR="000D0379">
        <w:t>Merckx et al. 2012</w:t>
      </w:r>
      <w:r w:rsidR="007850AD">
        <w:t>a</w:t>
      </w:r>
      <w:r w:rsidR="000D0379">
        <w:t>)</w:t>
      </w:r>
      <w:r w:rsidR="00E765CE">
        <w:t>.</w:t>
      </w:r>
      <w:r w:rsidR="000D0379">
        <w:t xml:space="preserve"> </w:t>
      </w:r>
      <w:r w:rsidR="00E765CE">
        <w:t>H</w:t>
      </w:r>
      <w:r w:rsidR="000D0379">
        <w:t>ere</w:t>
      </w:r>
      <w:r w:rsidR="00E765CE">
        <w:t>, we</w:t>
      </w:r>
      <w:r w:rsidR="000D0379">
        <w:t xml:space="preserve"> propose </w:t>
      </w:r>
      <w:r w:rsidR="00E765CE">
        <w:t xml:space="preserve">another win-win situation, but now within a rewilding context: </w:t>
      </w:r>
      <w:r w:rsidR="000D0379">
        <w:t xml:space="preserve">a conservation management strategy that could reconcile the needs of semi-natural habitat </w:t>
      </w:r>
      <w:r w:rsidR="00150629">
        <w:t>specialists</w:t>
      </w:r>
      <w:r w:rsidR="00E765CE" w:rsidRPr="00E765CE">
        <w:t xml:space="preserve"> </w:t>
      </w:r>
      <w:r w:rsidR="00E765CE">
        <w:t>at the regional scale.</w:t>
      </w:r>
    </w:p>
    <w:p w14:paraId="1696C645" w14:textId="3B7F3E1C" w:rsidR="001A458D" w:rsidRDefault="00150629" w:rsidP="00763E80">
      <w:r>
        <w:t>The outcome of a management strategy is likely to differ dependent on whether it is applied at the local, landscape or regional scale, and this b</w:t>
      </w:r>
      <w:r w:rsidR="00E765CE">
        <w:t xml:space="preserve">ecause </w:t>
      </w:r>
      <w:r w:rsidR="003B5D08">
        <w:t xml:space="preserve">species diversity under </w:t>
      </w:r>
      <w:r w:rsidR="00572AE5">
        <w:t xml:space="preserve">conditions of </w:t>
      </w:r>
      <w:r w:rsidR="003B5D08">
        <w:t>low land-use intensity is</w:t>
      </w:r>
      <w:r w:rsidR="00F04373">
        <w:t xml:space="preserve"> strongly dependent on spatial </w:t>
      </w:r>
      <w:r w:rsidR="00F04373" w:rsidRPr="003B5D08">
        <w:t xml:space="preserve">scale </w:t>
      </w:r>
      <w:r w:rsidR="003B5D08" w:rsidRPr="003B5D08">
        <w:t>(</w:t>
      </w:r>
      <w:r w:rsidR="004C4DA1">
        <w:t>see Chap.1,</w:t>
      </w:r>
      <w:r w:rsidR="003B5D08">
        <w:t xml:space="preserve"> </w:t>
      </w:r>
      <w:r w:rsidR="003902AA">
        <w:t xml:space="preserve">Fig. </w:t>
      </w:r>
      <w:r w:rsidR="004C4DA1">
        <w:t>1.</w:t>
      </w:r>
      <w:r w:rsidR="003902AA">
        <w:t>2</w:t>
      </w:r>
      <w:r w:rsidR="00F04373">
        <w:t>)</w:t>
      </w:r>
      <w:r>
        <w:t>.</w:t>
      </w:r>
      <w:r w:rsidR="00ED7447">
        <w:t xml:space="preserve"> </w:t>
      </w:r>
      <w:r>
        <w:t>We here opt for the regional scale</w:t>
      </w:r>
      <w:r w:rsidR="00ED7447">
        <w:t xml:space="preserve">, </w:t>
      </w:r>
      <w:r>
        <w:t>because we believe that w</w:t>
      </w:r>
      <w:r w:rsidR="00D47499">
        <w:t>ithin a European context it is more important</w:t>
      </w:r>
      <w:r w:rsidR="007850AD">
        <w:t>, and more feasible too,</w:t>
      </w:r>
      <w:r w:rsidR="00D47499">
        <w:t xml:space="preserve"> to safeguard a certain species somewhere within a certain region (i.e. regional scale), rather than to safeguard the precise locations of the local populations of that species (i.e. local scale). As such, we consider the relevant spatial scale </w:t>
      </w:r>
      <w:r w:rsidR="00ED7447">
        <w:t xml:space="preserve">at which to consider the </w:t>
      </w:r>
      <w:r w:rsidR="00ED7447" w:rsidRPr="00902986">
        <w:t xml:space="preserve">effects on species composition </w:t>
      </w:r>
      <w:r w:rsidR="00D47499">
        <w:t>of the proposed strategy to be the regional (</w:t>
      </w:r>
      <w:r>
        <w:t>i.e. ca. 100x100km</w:t>
      </w:r>
      <w:r w:rsidR="00D47499">
        <w:t>) scale.</w:t>
      </w:r>
    </w:p>
    <w:p w14:paraId="314110AC" w14:textId="5DB66AEC" w:rsidR="00A31D04" w:rsidRDefault="00BC30EB" w:rsidP="00763E80">
      <w:r>
        <w:t>Our proposed strategy is not intended to be applied to European regions with fertile agricultural land</w:t>
      </w:r>
      <w:r w:rsidR="00B310B0">
        <w:t xml:space="preserve">, </w:t>
      </w:r>
      <w:r>
        <w:t>but rather to regions characterised by agricultural marginal land</w:t>
      </w:r>
      <w:r w:rsidR="00C42F56">
        <w:t>.</w:t>
      </w:r>
      <w:r>
        <w:t xml:space="preserve"> </w:t>
      </w:r>
      <w:r w:rsidRPr="00682EF6">
        <w:t xml:space="preserve">Merckx </w:t>
      </w:r>
      <w:r w:rsidR="00BA7E9F" w:rsidRPr="00682EF6">
        <w:t>and</w:t>
      </w:r>
      <w:r w:rsidRPr="00682EF6">
        <w:t xml:space="preserve"> Pereira (submitted) already</w:t>
      </w:r>
      <w:r>
        <w:t xml:space="preserve"> </w:t>
      </w:r>
      <w:r w:rsidRPr="00BC30EB">
        <w:t>warn</w:t>
      </w:r>
      <w:r>
        <w:t>ed</w:t>
      </w:r>
      <w:r w:rsidRPr="00BC30EB">
        <w:t xml:space="preserve"> against an overly agro-centric view on conservation</w:t>
      </w:r>
      <w:r w:rsidR="00C42F56">
        <w:t xml:space="preserve"> for </w:t>
      </w:r>
      <w:r w:rsidR="00B310B0">
        <w:t>marginal land</w:t>
      </w:r>
      <w:r w:rsidR="00C42F56">
        <w:t xml:space="preserve">, which </w:t>
      </w:r>
      <w:r w:rsidR="007850AD">
        <w:t xml:space="preserve">instead </w:t>
      </w:r>
      <w:r w:rsidR="00C42F56">
        <w:t>do</w:t>
      </w:r>
      <w:r w:rsidR="007850AD">
        <w:t>es</w:t>
      </w:r>
      <w:r w:rsidR="00C42F56">
        <w:t xml:space="preserve"> </w:t>
      </w:r>
      <w:r w:rsidR="00E82784">
        <w:t xml:space="preserve">provide </w:t>
      </w:r>
      <w:r w:rsidR="00A25DDB">
        <w:t xml:space="preserve">excellent </w:t>
      </w:r>
      <w:r w:rsidR="00E82784">
        <w:t>rewilding</w:t>
      </w:r>
      <w:r w:rsidR="002D7136">
        <w:t xml:space="preserve"> opportunities</w:t>
      </w:r>
      <w:r w:rsidR="00A25DDB">
        <w:t>.</w:t>
      </w:r>
      <w:r w:rsidR="002D7136">
        <w:t xml:space="preserve"> </w:t>
      </w:r>
      <w:r w:rsidR="00A25DDB">
        <w:t xml:space="preserve">Under our strategy, which </w:t>
      </w:r>
      <w:r w:rsidR="007850AD">
        <w:t>we call</w:t>
      </w:r>
      <w:r w:rsidR="008B6C3A">
        <w:t xml:space="preserve"> ‘Controlled R</w:t>
      </w:r>
      <w:r w:rsidR="00A25DDB">
        <w:t>ewilding’</w:t>
      </w:r>
      <w:r w:rsidR="006A74D6">
        <w:t xml:space="preserve"> </w:t>
      </w:r>
      <w:r w:rsidR="006A74D6" w:rsidRPr="006A74D6">
        <w:t>–</w:t>
      </w:r>
      <w:r w:rsidR="006A74D6">
        <w:t xml:space="preserve"> </w:t>
      </w:r>
      <w:r w:rsidR="00A25DDB">
        <w:t>combining forest recovery with monitoring and management of semi-natural biotopes</w:t>
      </w:r>
      <w:r w:rsidR="006A74D6">
        <w:t xml:space="preserve"> </w:t>
      </w:r>
      <w:r w:rsidR="006A74D6" w:rsidRPr="006A74D6">
        <w:t>–</w:t>
      </w:r>
      <w:r w:rsidR="00A25DDB">
        <w:t xml:space="preserve"> </w:t>
      </w:r>
      <w:r w:rsidR="00682477">
        <w:t>m</w:t>
      </w:r>
      <w:r w:rsidR="00A25DDB">
        <w:t>any such regions</w:t>
      </w:r>
      <w:r w:rsidR="00C42F56">
        <w:t xml:space="preserve"> could</w:t>
      </w:r>
      <w:r w:rsidR="002D7136">
        <w:t xml:space="preserve"> evolv</w:t>
      </w:r>
      <w:r w:rsidR="00C42F56">
        <w:t>e</w:t>
      </w:r>
      <w:r w:rsidR="002D7136">
        <w:t xml:space="preserve"> towards mosaics inclu</w:t>
      </w:r>
      <w:r w:rsidR="00AA1C56">
        <w:t>ding mature climax vegetation</w:t>
      </w:r>
      <w:r w:rsidR="00682477">
        <w:t>, semi-natural biotopes,</w:t>
      </w:r>
      <w:r w:rsidR="00AA1C56">
        <w:t xml:space="preserve"> and</w:t>
      </w:r>
      <w:r w:rsidR="002D7136">
        <w:t xml:space="preserve"> natural successional stages</w:t>
      </w:r>
      <w:r w:rsidR="00C42F56">
        <w:t>,</w:t>
      </w:r>
      <w:r w:rsidR="002D7136">
        <w:t xml:space="preserve"> such as river areas, wood gaps and high-altitude ar</w:t>
      </w:r>
      <w:r w:rsidR="00C42F56">
        <w:t>eas. Nevertheless</w:t>
      </w:r>
      <w:r w:rsidR="00AA1C56">
        <w:t xml:space="preserve">, open habitats may be </w:t>
      </w:r>
      <w:r w:rsidR="002D7136">
        <w:t>rarer than in pre</w:t>
      </w:r>
      <w:r w:rsidR="00AA1C56">
        <w:t>-historic</w:t>
      </w:r>
      <w:r w:rsidR="002D7136">
        <w:t xml:space="preserve"> landscapes, owing to the absence of most former natural herbivores</w:t>
      </w:r>
      <w:r w:rsidR="00E82784">
        <w:t xml:space="preserve"> (Merckx et al. 2013)</w:t>
      </w:r>
      <w:r w:rsidR="00C42F56">
        <w:t xml:space="preserve">, </w:t>
      </w:r>
      <w:r w:rsidR="00682477">
        <w:t xml:space="preserve">but sun-lit biotopes and </w:t>
      </w:r>
      <w:r w:rsidR="00C42F56">
        <w:t>grazing c</w:t>
      </w:r>
      <w:r w:rsidR="00682477">
        <w:t>an</w:t>
      </w:r>
      <w:r w:rsidR="00C42F56">
        <w:t xml:space="preserve"> be </w:t>
      </w:r>
      <w:r w:rsidR="006A74D6">
        <w:t>achieved via other means (</w:t>
      </w:r>
      <w:r w:rsidR="007E632E">
        <w:t>see Chap.8</w:t>
      </w:r>
      <w:r w:rsidR="00C42F56">
        <w:t>).</w:t>
      </w:r>
      <w:r w:rsidR="00A31D04">
        <w:t xml:space="preserve"> Eventually, the recovered forests within the resulting mosaics will become more and more </w:t>
      </w:r>
      <w:r w:rsidR="00A31D04" w:rsidRPr="00BE3443">
        <w:t>dynamic and heterogeneous as a result of natural disturbance regimes operating on a wide range of spatial scales</w:t>
      </w:r>
      <w:r w:rsidR="00A31D04">
        <w:t xml:space="preserve">, characteristic of natural forests, and which further enhance biodiversity </w:t>
      </w:r>
      <w:r w:rsidR="00DE1A59">
        <w:t>(Lindenmayer et al. 2006;</w:t>
      </w:r>
      <w:r w:rsidR="00A31D04">
        <w:t xml:space="preserve"> Lehnert et al. 2013)</w:t>
      </w:r>
      <w:r w:rsidR="00DE1A59">
        <w:t>.</w:t>
      </w:r>
    </w:p>
    <w:p w14:paraId="62FD89E7" w14:textId="1EE2C704" w:rsidR="001774F7" w:rsidRDefault="00682477" w:rsidP="001774F7">
      <w:r>
        <w:t>W</w:t>
      </w:r>
      <w:r w:rsidR="002D7136">
        <w:t xml:space="preserve">e believe there </w:t>
      </w:r>
      <w:r>
        <w:t>is</w:t>
      </w:r>
      <w:r w:rsidR="002D7136">
        <w:t xml:space="preserve"> room </w:t>
      </w:r>
      <w:r w:rsidR="00F53350">
        <w:t xml:space="preserve">within Europe </w:t>
      </w:r>
      <w:r>
        <w:t xml:space="preserve">for </w:t>
      </w:r>
      <w:r w:rsidR="008B6C3A">
        <w:t>Controlled R</w:t>
      </w:r>
      <w:r>
        <w:t>ewilding</w:t>
      </w:r>
      <w:r w:rsidR="006A74D6">
        <w:t>. It</w:t>
      </w:r>
      <w:r>
        <w:t xml:space="preserve"> entails </w:t>
      </w:r>
      <w:r w:rsidR="002D7136">
        <w:t xml:space="preserve">both </w:t>
      </w:r>
      <w:r w:rsidR="00DB3F10">
        <w:t>passive abandonment and active (temporary) management interventions to</w:t>
      </w:r>
      <w:r w:rsidR="00F71661">
        <w:t xml:space="preserve"> ecological</w:t>
      </w:r>
      <w:r w:rsidR="00DB3F10">
        <w:t>ly</w:t>
      </w:r>
      <w:r w:rsidR="00F71661">
        <w:t xml:space="preserve"> </w:t>
      </w:r>
      <w:r w:rsidR="002D7136">
        <w:t>restor</w:t>
      </w:r>
      <w:r w:rsidR="00DB3F10">
        <w:t>e</w:t>
      </w:r>
      <w:r w:rsidR="002D7136">
        <w:t xml:space="preserve"> semi-natural biotopes</w:t>
      </w:r>
      <w:r w:rsidR="00EC4217">
        <w:t xml:space="preserve"> within a rewilding context</w:t>
      </w:r>
      <w:r w:rsidR="00DB3F10">
        <w:t>.</w:t>
      </w:r>
      <w:r w:rsidR="00E82784">
        <w:t xml:space="preserve"> </w:t>
      </w:r>
      <w:r w:rsidR="00DB3F10">
        <w:t xml:space="preserve">As a prerequisite, this strategy needs to include </w:t>
      </w:r>
      <w:r w:rsidR="00BE340D">
        <w:t xml:space="preserve">the </w:t>
      </w:r>
      <w:r w:rsidR="00DB3F10">
        <w:t>monitoring</w:t>
      </w:r>
      <w:r w:rsidR="00BE340D" w:rsidRPr="00BE340D">
        <w:t xml:space="preserve"> </w:t>
      </w:r>
      <w:r w:rsidR="00BE340D">
        <w:t xml:space="preserve">of habitat heterogeneity </w:t>
      </w:r>
      <w:r w:rsidR="004939CA">
        <w:t>levels</w:t>
      </w:r>
      <w:r w:rsidR="00BE340D">
        <w:t xml:space="preserve"> at multiple spatial scales. Its aim is to pinpoint where conservation management interventions are required, so as to</w:t>
      </w:r>
      <w:r w:rsidR="00E82784">
        <w:t xml:space="preserve"> provide sufficient </w:t>
      </w:r>
      <w:r w:rsidR="00F71661">
        <w:t xml:space="preserve">levels </w:t>
      </w:r>
      <w:r w:rsidR="00BE340D">
        <w:t xml:space="preserve">of habitat heterogeneity </w:t>
      </w:r>
      <w:r w:rsidR="00F71661">
        <w:t>for specialists of both open and closed biotopes</w:t>
      </w:r>
      <w:r w:rsidR="00E82784">
        <w:t xml:space="preserve">, </w:t>
      </w:r>
      <w:r w:rsidR="00BE340D">
        <w:t xml:space="preserve">and </w:t>
      </w:r>
      <w:r w:rsidR="004939CA">
        <w:t xml:space="preserve">at multiple spatial scales </w:t>
      </w:r>
      <w:r w:rsidR="00F71661">
        <w:t xml:space="preserve">in order to cater for small-sized (less mobile) and large-sized taxa </w:t>
      </w:r>
      <w:r w:rsidR="00E82784">
        <w:t>(see above)</w:t>
      </w:r>
      <w:r w:rsidR="002D7136">
        <w:t xml:space="preserve">. </w:t>
      </w:r>
      <w:r w:rsidR="006A74D6">
        <w:t xml:space="preserve">In our opinion, </w:t>
      </w:r>
      <w:r w:rsidR="00E82784">
        <w:t xml:space="preserve">conservation focused on semi-natural biotopes and rewilding approaches should be </w:t>
      </w:r>
      <w:r w:rsidR="002D7136">
        <w:t xml:space="preserve">complementary, </w:t>
      </w:r>
      <w:r w:rsidR="001A36BE">
        <w:t xml:space="preserve">via a Controlled Rewilding strategy, </w:t>
      </w:r>
      <w:r w:rsidR="002D7136">
        <w:t xml:space="preserve">and now is the time to designate </w:t>
      </w:r>
      <w:r w:rsidR="00F71661">
        <w:t>regions within Europe where both approaches could be combined</w:t>
      </w:r>
      <w:r w:rsidR="003D112D">
        <w:t xml:space="preserve"> (</w:t>
      </w:r>
      <w:r w:rsidR="00307B5F">
        <w:t>see Chap.</w:t>
      </w:r>
      <w:r w:rsidR="007E632E">
        <w:t>2</w:t>
      </w:r>
      <w:r w:rsidR="003D112D">
        <w:t>).</w:t>
      </w:r>
    </w:p>
    <w:p w14:paraId="28D6E727" w14:textId="77777777" w:rsidR="001774F7" w:rsidRDefault="001774F7" w:rsidP="001774F7"/>
    <w:p w14:paraId="132C8F9C" w14:textId="576E9A89" w:rsidR="00E23240" w:rsidRDefault="001774F7" w:rsidP="001774F7">
      <w:pPr>
        <w:pStyle w:val="Heading1"/>
      </w:pPr>
      <w:r>
        <w:t xml:space="preserve">6.6 </w:t>
      </w:r>
      <w:r w:rsidR="00EC4217">
        <w:t>W</w:t>
      </w:r>
      <w:r w:rsidR="00E23240" w:rsidRPr="0004400D">
        <w:t>hat about fertile agricultural regions?</w:t>
      </w:r>
    </w:p>
    <w:p w14:paraId="492B4BAA" w14:textId="77777777" w:rsidR="001774F7" w:rsidRPr="001774F7" w:rsidRDefault="001774F7" w:rsidP="001774F7"/>
    <w:p w14:paraId="2F8E09FF" w14:textId="1B2D9016" w:rsidR="002D7136" w:rsidRDefault="00CE0740" w:rsidP="00763E80">
      <w:r>
        <w:t xml:space="preserve">Does </w:t>
      </w:r>
      <w:r w:rsidR="00916F57">
        <w:t>C</w:t>
      </w:r>
      <w:r w:rsidR="004939CA">
        <w:t>ontrolled R</w:t>
      </w:r>
      <w:r w:rsidR="00E23240">
        <w:t xml:space="preserve">ewilding </w:t>
      </w:r>
      <w:r>
        <w:t xml:space="preserve">for </w:t>
      </w:r>
      <w:r w:rsidR="00916F57">
        <w:t>marginal land</w:t>
      </w:r>
      <w:r w:rsidR="00B310B0" w:rsidRPr="00B310B0">
        <w:t xml:space="preserve"> mean that we should forget about the ecosystems </w:t>
      </w:r>
      <w:r w:rsidR="00B310B0">
        <w:t>within</w:t>
      </w:r>
      <w:r w:rsidR="00B310B0" w:rsidRPr="00B310B0">
        <w:t xml:space="preserve"> fertile agricultural regions? </w:t>
      </w:r>
      <w:r w:rsidR="00B310B0">
        <w:t>Although it makes sense within a Europe-wide</w:t>
      </w:r>
      <w:r w:rsidR="0025623F">
        <w:t xml:space="preserve"> land-sparing </w:t>
      </w:r>
      <w:r w:rsidR="00B310B0">
        <w:t>framework</w:t>
      </w:r>
      <w:r w:rsidR="00916F57">
        <w:t xml:space="preserve"> to intensive</w:t>
      </w:r>
      <w:r w:rsidR="00B310B0">
        <w:t>ly</w:t>
      </w:r>
      <w:r w:rsidR="00916F57">
        <w:t xml:space="preserve"> farm</w:t>
      </w:r>
      <w:r w:rsidR="00B310B0">
        <w:t xml:space="preserve"> such fertile regions </w:t>
      </w:r>
      <w:r w:rsidR="00B310B0" w:rsidRPr="00682EF6">
        <w:t xml:space="preserve">(Merckx and Pereira submitted), </w:t>
      </w:r>
      <w:r w:rsidR="00104D1F" w:rsidRPr="00682EF6">
        <w:t>we remark that a dominant land-use of intensive farming</w:t>
      </w:r>
      <w:r w:rsidR="00104D1F">
        <w:t xml:space="preserve"> does not necessarily </w:t>
      </w:r>
      <w:r w:rsidR="00E16CB3">
        <w:t xml:space="preserve">have to </w:t>
      </w:r>
      <w:r>
        <w:t>imply current destructive practices</w:t>
      </w:r>
      <w:r w:rsidR="00104D1F">
        <w:t xml:space="preserve">, but merely </w:t>
      </w:r>
      <w:r>
        <w:t xml:space="preserve">the provision of </w:t>
      </w:r>
      <w:r w:rsidR="00104D1F">
        <w:t>high yields. Moreover, t</w:t>
      </w:r>
      <w:r w:rsidR="00AB6445">
        <w:t xml:space="preserve">he conservation value of remaining semi-natural patches </w:t>
      </w:r>
      <w:r w:rsidR="00880D54">
        <w:t xml:space="preserve">can be increased by </w:t>
      </w:r>
      <w:r w:rsidR="00104D1F">
        <w:t xml:space="preserve">an ecological upgrade of </w:t>
      </w:r>
      <w:r w:rsidR="00880D54">
        <w:t xml:space="preserve">the intervening ‘matrix’, which basically consists of farmland, </w:t>
      </w:r>
      <w:r w:rsidR="00104D1F">
        <w:t xml:space="preserve">but also of </w:t>
      </w:r>
      <w:r w:rsidR="00880D54">
        <w:t>brownfield sites and urbanised areas</w:t>
      </w:r>
      <w:r w:rsidR="0025623F">
        <w:t xml:space="preserve"> (Dennis 2010</w:t>
      </w:r>
      <w:r w:rsidR="00880D54">
        <w:t xml:space="preserve">). </w:t>
      </w:r>
      <w:r w:rsidR="00162217">
        <w:t>T</w:t>
      </w:r>
      <w:r w:rsidR="00AB6445" w:rsidRPr="00916F57">
        <w:t xml:space="preserve">angible environmental benefits </w:t>
      </w:r>
      <w:r w:rsidR="00AB6445">
        <w:t xml:space="preserve">can be obtained on farmland via </w:t>
      </w:r>
      <w:r w:rsidR="00D97C5B">
        <w:t>a</w:t>
      </w:r>
      <w:r w:rsidR="00AB6445">
        <w:t>gri-environment s</w:t>
      </w:r>
      <w:r w:rsidR="00D97C5B">
        <w:t>chemes (AES)</w:t>
      </w:r>
      <w:r w:rsidR="00162217">
        <w:t xml:space="preserve"> (Donald </w:t>
      </w:r>
      <w:r w:rsidR="00BA7E9F">
        <w:t>and</w:t>
      </w:r>
      <w:r w:rsidR="00162217">
        <w:t xml:space="preserve"> Evans 2006</w:t>
      </w:r>
      <w:r w:rsidR="00A46256">
        <w:t>;</w:t>
      </w:r>
      <w:r w:rsidR="0025623F">
        <w:t xml:space="preserve"> </w:t>
      </w:r>
      <w:r w:rsidR="00A46256">
        <w:t>Scheper et al. 2013</w:t>
      </w:r>
      <w:r w:rsidR="00162217">
        <w:t>)</w:t>
      </w:r>
      <w:r w:rsidR="0025623F">
        <w:t xml:space="preserve">, where the aim should be to reconcile intensive agricultural practices with wider societal benefits, including biodiversity. </w:t>
      </w:r>
      <w:r w:rsidR="00104D1F">
        <w:t>Here, t</w:t>
      </w:r>
      <w:r w:rsidR="0025623F">
        <w:t xml:space="preserve">he </w:t>
      </w:r>
      <w:r w:rsidR="00104D1F">
        <w:t xml:space="preserve">basic </w:t>
      </w:r>
      <w:r w:rsidR="0025623F">
        <w:t>question</w:t>
      </w:r>
      <w:r>
        <w:t>s</w:t>
      </w:r>
      <w:r w:rsidR="0025623F">
        <w:t xml:space="preserve"> </w:t>
      </w:r>
      <w:r>
        <w:t>are</w:t>
      </w:r>
      <w:r w:rsidR="0025623F">
        <w:t xml:space="preserve"> which landscape elements to restore, how, and at what spatial scale</w:t>
      </w:r>
      <w:r w:rsidR="00104D1F">
        <w:t>,</w:t>
      </w:r>
      <w:r w:rsidR="0025623F">
        <w:t xml:space="preserve"> in order to make farmland less hostile to a broad range of declining ‘wider countryside’ and rare, localized species (Merckx et al. 2010</w:t>
      </w:r>
      <w:r w:rsidR="000A4665">
        <w:t>a</w:t>
      </w:r>
      <w:r w:rsidR="0025623F">
        <w:t>)</w:t>
      </w:r>
      <w:r w:rsidR="00AB6445">
        <w:t>.</w:t>
      </w:r>
      <w:r w:rsidR="00916F57" w:rsidRPr="00916F57">
        <w:t xml:space="preserve"> </w:t>
      </w:r>
      <w:r w:rsidR="009E05D4">
        <w:t>Brownfield</w:t>
      </w:r>
      <w:r w:rsidR="00104D1F">
        <w:t xml:space="preserve"> and even urban</w:t>
      </w:r>
      <w:r w:rsidR="002D7136">
        <w:t xml:space="preserve"> sites provide opportunities for restoration of successional biotopes otherwise not strongly represented locally, </w:t>
      </w:r>
      <w:r w:rsidR="009E05D4">
        <w:t>with</w:t>
      </w:r>
      <w:r w:rsidR="002D7136">
        <w:t xml:space="preserve"> restoration plans </w:t>
      </w:r>
      <w:r w:rsidR="009E05D4">
        <w:t xml:space="preserve">best </w:t>
      </w:r>
      <w:r w:rsidR="002D7136">
        <w:t xml:space="preserve">tailored to focal species and/or </w:t>
      </w:r>
      <w:r w:rsidR="009E05D4">
        <w:t xml:space="preserve">to </w:t>
      </w:r>
      <w:r w:rsidR="002D7136">
        <w:t>improv</w:t>
      </w:r>
      <w:r w:rsidR="009E05D4">
        <w:t>ing</w:t>
      </w:r>
      <w:r w:rsidR="002D7136">
        <w:t xml:space="preserve"> biotopes by assuring a sufficient quantity, quality and spatio</w:t>
      </w:r>
      <w:r>
        <w:t>-</w:t>
      </w:r>
      <w:r w:rsidR="002D7136">
        <w:t xml:space="preserve">temporal diversity of </w:t>
      </w:r>
      <w:r>
        <w:t xml:space="preserve">habitat </w:t>
      </w:r>
      <w:r w:rsidR="002D7136">
        <w:t>res</w:t>
      </w:r>
      <w:r w:rsidR="0025623F">
        <w:t>ources (New 2009; Dennis 2010).</w:t>
      </w:r>
    </w:p>
    <w:p w14:paraId="09CF85F4" w14:textId="42BF8DAD" w:rsidR="001774F7" w:rsidRDefault="002D7136" w:rsidP="001774F7">
      <w:r>
        <w:t>AES can reverse negative biodiversity trends by increasing resource heterogeneity and improving dispersal success (Dennis 201</w:t>
      </w:r>
      <w:r w:rsidR="0060489E">
        <w:t>0</w:t>
      </w:r>
      <w:r>
        <w:t>). However, they must be made more efficient and co</w:t>
      </w:r>
      <w:r w:rsidR="00A46256">
        <w:t>st-effective (</w:t>
      </w:r>
      <w:r w:rsidR="00480717">
        <w:t>Scheper et al. 2013</w:t>
      </w:r>
      <w:r>
        <w:t xml:space="preserve">). One way to achieve this is by implementing specific measures for high-priority species targeted at landscapes where such species occur. However, we argue that this species-specific approach must be complemented by a multi-species approach in order to more fully address the steep declines in farmland biodiversity. General AES that are focused on the restoration and implementation of vital landscape elements are key to this multi-species approach. Even simple AES management prescriptions applied to relatively small areas can benefit Lepidoptera populations. For example, the restoration and management of arable field margins has been shown to benefit a range of </w:t>
      </w:r>
      <w:r w:rsidR="00C76C6D">
        <w:t xml:space="preserve">insect groups (Haaland et al. 2011). Sympathetic </w:t>
      </w:r>
      <w:r>
        <w:t xml:space="preserve">management </w:t>
      </w:r>
      <w:r w:rsidR="00C76C6D">
        <w:t xml:space="preserve">of hedgerows </w:t>
      </w:r>
      <w:r>
        <w:t>ha</w:t>
      </w:r>
      <w:r w:rsidR="00C76C6D">
        <w:t>s</w:t>
      </w:r>
      <w:r>
        <w:t xml:space="preserve"> positive effect</w:t>
      </w:r>
      <w:r w:rsidR="00C76C6D">
        <w:t>s</w:t>
      </w:r>
      <w:r>
        <w:t xml:space="preserve"> on </w:t>
      </w:r>
      <w:r w:rsidR="00C76C6D">
        <w:t>vulnerable</w:t>
      </w:r>
      <w:r>
        <w:t xml:space="preserve"> </w:t>
      </w:r>
      <w:r w:rsidR="00C76C6D">
        <w:t>insects,</w:t>
      </w:r>
      <w:r>
        <w:t xml:space="preserve"> such as the brown hairstreak </w:t>
      </w:r>
      <w:r w:rsidRPr="0060489E">
        <w:rPr>
          <w:i/>
        </w:rPr>
        <w:t>Thecla betulae</w:t>
      </w:r>
      <w:r>
        <w:t xml:space="preserve"> butterfly (Merckx </w:t>
      </w:r>
      <w:r w:rsidR="00BA7E9F">
        <w:t>and</w:t>
      </w:r>
      <w:r>
        <w:t xml:space="preserve"> Berwaerts 2010)</w:t>
      </w:r>
      <w:r w:rsidR="00115AFE">
        <w:t xml:space="preserve"> and the lackey </w:t>
      </w:r>
      <w:r w:rsidR="00115AFE">
        <w:rPr>
          <w:i/>
        </w:rPr>
        <w:t xml:space="preserve">Malacosoma </w:t>
      </w:r>
      <w:r w:rsidR="00C22B29">
        <w:rPr>
          <w:i/>
        </w:rPr>
        <w:t xml:space="preserve">neustria </w:t>
      </w:r>
      <w:r w:rsidR="00C22B29">
        <w:t>(T. Merckx pers. data)</w:t>
      </w:r>
      <w:r w:rsidR="00115AFE">
        <w:t xml:space="preserve">, a macro-moth of which the larvae feed gregariously on blackthorn </w:t>
      </w:r>
      <w:r w:rsidR="00115AFE">
        <w:rPr>
          <w:i/>
        </w:rPr>
        <w:t xml:space="preserve">Prunus spinosa </w:t>
      </w:r>
      <w:r w:rsidR="00115AFE">
        <w:t xml:space="preserve">and hawthorn </w:t>
      </w:r>
      <w:r w:rsidR="00115AFE">
        <w:rPr>
          <w:i/>
        </w:rPr>
        <w:t>Crataegus</w:t>
      </w:r>
      <w:r w:rsidR="00C22B29">
        <w:rPr>
          <w:i/>
        </w:rPr>
        <w:t xml:space="preserve"> </w:t>
      </w:r>
      <w:r w:rsidR="00C22B29">
        <w:t>sp.</w:t>
      </w:r>
      <w:r>
        <w:t xml:space="preserve"> In addition, we have recently discovered that the protection of existing hedgerow trees, and the provision of new ones, is likely to be a highly beneficial conservation tool for populations of moths, and probably many other flying insects too, as hedgerow trees provide a sheltered microclimate and other key habitat resources (Merckx et al. 20</w:t>
      </w:r>
      <w:r w:rsidR="00C76C6D">
        <w:t>12b</w:t>
      </w:r>
      <w:r>
        <w:t xml:space="preserve">). </w:t>
      </w:r>
      <w:r w:rsidR="00EE17C6">
        <w:t>The implementation of hedgerow tree and field margin AES options</w:t>
      </w:r>
      <w:r w:rsidR="00A46256">
        <w:t xml:space="preserve"> is likely </w:t>
      </w:r>
      <w:r w:rsidR="00EE17C6">
        <w:t>to provide</w:t>
      </w:r>
      <w:r w:rsidR="00A46256">
        <w:t xml:space="preserve"> even better results </w:t>
      </w:r>
      <w:r w:rsidR="00EE17C6">
        <w:t xml:space="preserve">in areas </w:t>
      </w:r>
      <w:r>
        <w:t xml:space="preserve">where farmers are targeted to join </w:t>
      </w:r>
      <w:r w:rsidR="00EE17C6">
        <w:t>AES</w:t>
      </w:r>
      <w:r>
        <w:t xml:space="preserve"> across the landscape</w:t>
      </w:r>
      <w:r w:rsidR="00EE17C6">
        <w:t>.</w:t>
      </w:r>
      <w:r>
        <w:t xml:space="preserve"> </w:t>
      </w:r>
      <w:r w:rsidR="00EE17C6">
        <w:t>This approach results</w:t>
      </w:r>
      <w:r>
        <w:t xml:space="preserve"> in a landscape-scale j</w:t>
      </w:r>
      <w:r w:rsidR="00EE17C6">
        <w:t>oining-up of habitat resources. Such a higher connectivity between resources at the landscape-scale</w:t>
      </w:r>
      <w:r>
        <w:t xml:space="preserve"> </w:t>
      </w:r>
      <w:r w:rsidR="00EE17C6">
        <w:t xml:space="preserve">does </w:t>
      </w:r>
      <w:r>
        <w:t xml:space="preserve">benefit </w:t>
      </w:r>
      <w:r w:rsidR="00681F55">
        <w:t>fairly mobile species, which</w:t>
      </w:r>
      <w:r w:rsidR="00EE17C6">
        <w:t xml:space="preserve"> use the farmland biotope </w:t>
      </w:r>
      <w:r w:rsidR="00681F55">
        <w:t>at a landscape-scale</w:t>
      </w:r>
      <w:r w:rsidR="00CF2A37">
        <w:t xml:space="preserve"> (see Chap.7)</w:t>
      </w:r>
      <w:r w:rsidR="00681F55">
        <w:t xml:space="preserve">. </w:t>
      </w:r>
      <w:r w:rsidR="00C15663">
        <w:t>A fair amount of macro-moth species falls</w:t>
      </w:r>
      <w:r w:rsidR="00681F55">
        <w:t xml:space="preserve"> into this category </w:t>
      </w:r>
      <w:r w:rsidRPr="00682EF6">
        <w:t>(Merckx</w:t>
      </w:r>
      <w:r w:rsidR="0082745A" w:rsidRPr="00682EF6">
        <w:t xml:space="preserve"> </w:t>
      </w:r>
      <w:r w:rsidR="00BA7E9F" w:rsidRPr="00682EF6">
        <w:t>and</w:t>
      </w:r>
      <w:r w:rsidR="0082745A" w:rsidRPr="00682EF6">
        <w:t xml:space="preserve"> Macdonald</w:t>
      </w:r>
      <w:r w:rsidR="00BC015A" w:rsidRPr="00682EF6">
        <w:t>,</w:t>
      </w:r>
      <w:r w:rsidR="00C76C6D" w:rsidRPr="00682EF6">
        <w:t xml:space="preserve"> </w:t>
      </w:r>
      <w:r w:rsidR="00BC015A" w:rsidRPr="00682EF6">
        <w:t>in press</w:t>
      </w:r>
      <w:r w:rsidR="00C76C6D" w:rsidRPr="00682EF6">
        <w:t>)</w:t>
      </w:r>
      <w:r w:rsidRPr="00682EF6">
        <w:t>.</w:t>
      </w:r>
    </w:p>
    <w:p w14:paraId="632EF71F" w14:textId="6E3E27F1" w:rsidR="0070562B" w:rsidRDefault="001774F7" w:rsidP="001774F7">
      <w:pPr>
        <w:pStyle w:val="Heading1"/>
      </w:pPr>
      <w:r>
        <w:t xml:space="preserve">6.7 </w:t>
      </w:r>
      <w:r w:rsidR="0070562B" w:rsidRPr="0004400D">
        <w:t>A case study: farmland abandonment in Peneda and its effects on macro-moths</w:t>
      </w:r>
    </w:p>
    <w:p w14:paraId="618F386B" w14:textId="77777777" w:rsidR="001774F7" w:rsidRPr="001774F7" w:rsidRDefault="001774F7" w:rsidP="001774F7"/>
    <w:p w14:paraId="3C7F53A4" w14:textId="09A48159" w:rsidR="00A24FC0" w:rsidRDefault="0052384D" w:rsidP="00763E80">
      <w:r w:rsidRPr="0052384D">
        <w:t xml:space="preserve">Coming back to the </w:t>
      </w:r>
      <w:r w:rsidR="00212C3D">
        <w:t xml:space="preserve">European </w:t>
      </w:r>
      <w:r>
        <w:t xml:space="preserve">marginal land context, where </w:t>
      </w:r>
      <w:r w:rsidRPr="0052384D">
        <w:t xml:space="preserve">farmland abandonment </w:t>
      </w:r>
      <w:r>
        <w:t xml:space="preserve">is </w:t>
      </w:r>
      <w:r w:rsidR="00212C3D">
        <w:t xml:space="preserve">currently </w:t>
      </w:r>
      <w:r>
        <w:t>perceived as a major threat</w:t>
      </w:r>
      <w:r w:rsidR="00212C3D">
        <w:t xml:space="preserve"> to the diversity of specialist </w:t>
      </w:r>
      <w:r w:rsidR="006750CD">
        <w:t>butterflies from o</w:t>
      </w:r>
      <w:r w:rsidR="00212C3D">
        <w:t>pen</w:t>
      </w:r>
      <w:r w:rsidR="006750CD">
        <w:t xml:space="preserve"> </w:t>
      </w:r>
      <w:r w:rsidR="00212C3D">
        <w:t>biotope</w:t>
      </w:r>
      <w:r w:rsidR="006750CD">
        <w:t>s</w:t>
      </w:r>
      <w:r w:rsidR="00212C3D">
        <w:t xml:space="preserve"> and </w:t>
      </w:r>
      <w:r w:rsidR="009E13B0">
        <w:t xml:space="preserve">to </w:t>
      </w:r>
      <w:r w:rsidR="00212C3D">
        <w:t>other open-biotope invertebrates (</w:t>
      </w:r>
      <w:r w:rsidR="005B21F6">
        <w:t xml:space="preserve">Marini et al. 2009; </w:t>
      </w:r>
      <w:r w:rsidR="00212C3D">
        <w:t>van Swaay et al. 2010), we recently carried out</w:t>
      </w:r>
      <w:r w:rsidR="00215F32">
        <w:t xml:space="preserve"> a two-year project </w:t>
      </w:r>
      <w:r w:rsidR="00AA642F" w:rsidRPr="00AA642F">
        <w:t xml:space="preserve">(2011-2012) </w:t>
      </w:r>
      <w:ins w:id="4" w:author="Thomas" w:date="2014-03-12T15:15:00Z">
        <w:r w:rsidR="008410D0">
          <w:t xml:space="preserve">in Portugal </w:t>
        </w:r>
      </w:ins>
      <w:r w:rsidR="00215F32">
        <w:t xml:space="preserve">to study the </w:t>
      </w:r>
      <w:del w:id="5" w:author="Thomas" w:date="2014-03-12T15:15:00Z">
        <w:r w:rsidR="00226852" w:rsidDel="008410D0">
          <w:delText xml:space="preserve">farmland abandonment </w:delText>
        </w:r>
      </w:del>
      <w:r w:rsidR="00215F32">
        <w:t>response of moth</w:t>
      </w:r>
      <w:r w:rsidR="000E32BB">
        <w:t>s</w:t>
      </w:r>
      <w:r w:rsidR="00624876">
        <w:t xml:space="preserve"> </w:t>
      </w:r>
      <w:ins w:id="6" w:author="Thomas" w:date="2014-03-12T15:15:00Z">
        <w:r w:rsidR="008410D0">
          <w:t xml:space="preserve">to </w:t>
        </w:r>
        <w:r w:rsidR="008410D0">
          <w:t>farmland abandonment</w:t>
        </w:r>
      </w:ins>
      <w:del w:id="7" w:author="Thomas" w:date="2014-03-12T15:15:00Z">
        <w:r w:rsidR="00624876" w:rsidDel="008410D0">
          <w:delText>in Portugal</w:delText>
        </w:r>
      </w:del>
      <w:r w:rsidR="00092D2D">
        <w:t xml:space="preserve">. </w:t>
      </w:r>
      <w:r w:rsidR="00377836">
        <w:t>There are</w:t>
      </w:r>
      <w:r w:rsidR="00092D2D">
        <w:t xml:space="preserve"> a total of 25</w:t>
      </w:r>
      <w:r w:rsidR="00DD6623">
        <w:t>83</w:t>
      </w:r>
      <w:r w:rsidR="00092D2D">
        <w:t xml:space="preserve"> Lepidoptera species currently recognised from Portugal (Corley et al. 201</w:t>
      </w:r>
      <w:r w:rsidR="00DD6623">
        <w:t>3</w:t>
      </w:r>
      <w:r w:rsidR="00092D2D">
        <w:t>)</w:t>
      </w:r>
      <w:r w:rsidR="00215F32">
        <w:t xml:space="preserve">. </w:t>
      </w:r>
      <w:r w:rsidR="00624876">
        <w:t xml:space="preserve">We light-trapped </w:t>
      </w:r>
      <w:r w:rsidR="00215F32">
        <w:t>macro-moths at 84 fixed sampling sites</w:t>
      </w:r>
      <w:r w:rsidR="00D662D0">
        <w:t>, each of which was repeatedly sampled six times.</w:t>
      </w:r>
      <w:r w:rsidR="00215F32">
        <w:t xml:space="preserve"> </w:t>
      </w:r>
      <w:r w:rsidR="00D662D0">
        <w:t xml:space="preserve">Sampling sites were part of </w:t>
      </w:r>
      <w:r w:rsidR="00215F32">
        <w:t xml:space="preserve">a </w:t>
      </w:r>
      <w:r w:rsidR="00AA642F">
        <w:t>semi-</w:t>
      </w:r>
      <w:r w:rsidR="00215F32">
        <w:t>nested sampling design</w:t>
      </w:r>
      <w:r w:rsidR="00BD0209">
        <w:t xml:space="preserve"> (Proença and Pereira 2013)</w:t>
      </w:r>
      <w:r w:rsidR="00215F32">
        <w:t xml:space="preserve"> in three </w:t>
      </w:r>
      <w:r w:rsidR="00AA642F">
        <w:t xml:space="preserve">study </w:t>
      </w:r>
      <w:r w:rsidR="00215F32">
        <w:t>landscapes</w:t>
      </w:r>
      <w:r w:rsidR="00D662D0">
        <w:t xml:space="preserve"> that </w:t>
      </w:r>
      <w:r w:rsidR="00AA642F">
        <w:t>represent</w:t>
      </w:r>
      <w:r w:rsidR="00226852">
        <w:t>ed</w:t>
      </w:r>
      <w:r w:rsidR="00AA642F">
        <w:t xml:space="preserve"> a farmland abandonment gradient</w:t>
      </w:r>
      <w:r w:rsidR="00215F32">
        <w:t xml:space="preserve"> within the Peneda mountain range (NW-Portugal; Fig. </w:t>
      </w:r>
      <w:r w:rsidR="00367F1A">
        <w:t>6.</w:t>
      </w:r>
      <w:r w:rsidR="00215F32">
        <w:t>1</w:t>
      </w:r>
      <w:r w:rsidR="00624876">
        <w:t>; elevation 800-1100 m</w:t>
      </w:r>
      <w:r w:rsidR="00092D2D">
        <w:t>)</w:t>
      </w:r>
      <w:r w:rsidR="00D662D0">
        <w:t xml:space="preserve">. Here, </w:t>
      </w:r>
      <w:r w:rsidR="00624876">
        <w:t xml:space="preserve">an </w:t>
      </w:r>
      <w:r w:rsidR="00D662D0">
        <w:t>on-going</w:t>
      </w:r>
      <w:r w:rsidR="00624876">
        <w:t xml:space="preserve"> rural exodus since the 1950s has led to farmland abandonment and regeneration of native </w:t>
      </w:r>
      <w:r w:rsidR="00B7150F">
        <w:t>woodland</w:t>
      </w:r>
      <w:r w:rsidR="00624876">
        <w:t xml:space="preserve"> cover</w:t>
      </w:r>
      <w:r w:rsidR="0044611A">
        <w:t>, although significant amounts of land, especially close to villages, are still being farmed (Rodrigues 2010)</w:t>
      </w:r>
      <w:r w:rsidR="00624876">
        <w:t>.</w:t>
      </w:r>
      <w:r w:rsidR="00215F32">
        <w:t xml:space="preserve"> </w:t>
      </w:r>
      <w:r w:rsidR="00C62593" w:rsidRPr="00C62593">
        <w:t>Th</w:t>
      </w:r>
      <w:r w:rsidR="00C62593">
        <w:t>is situation is common</w:t>
      </w:r>
      <w:r w:rsidR="00C62593" w:rsidRPr="00C62593">
        <w:t xml:space="preserve"> </w:t>
      </w:r>
      <w:r w:rsidR="00C62593">
        <w:t>to</w:t>
      </w:r>
      <w:r w:rsidR="00C62593" w:rsidRPr="00C62593">
        <w:t xml:space="preserve"> many other rural areas in</w:t>
      </w:r>
      <w:r w:rsidR="00C62593">
        <w:t xml:space="preserve"> Europe</w:t>
      </w:r>
      <w:r w:rsidR="00C62593" w:rsidRPr="00C62593">
        <w:t xml:space="preserve">, and </w:t>
      </w:r>
      <w:r w:rsidR="00C62593">
        <w:t xml:space="preserve">the Peneda </w:t>
      </w:r>
      <w:r w:rsidR="00C62593" w:rsidRPr="00C62593">
        <w:t xml:space="preserve">area </w:t>
      </w:r>
      <w:r w:rsidR="00D662D0">
        <w:t xml:space="preserve">is considered </w:t>
      </w:r>
      <w:r w:rsidR="00C62593" w:rsidRPr="00C62593">
        <w:t>to be representative of other traditional agricultural landscapes in mountainous areas of Southern Europe</w:t>
      </w:r>
      <w:r w:rsidR="00C62593">
        <w:t xml:space="preserve"> </w:t>
      </w:r>
      <w:r w:rsidR="00C62593" w:rsidRPr="00682EF6">
        <w:t xml:space="preserve">(Queiroz et al. </w:t>
      </w:r>
      <w:r w:rsidR="00BC015A" w:rsidRPr="00682EF6">
        <w:t>submitted</w:t>
      </w:r>
      <w:r w:rsidR="00C62593" w:rsidRPr="00682EF6">
        <w:t>).</w:t>
      </w:r>
      <w:r w:rsidR="00C62593">
        <w:t xml:space="preserve"> W</w:t>
      </w:r>
      <w:r w:rsidR="00215F32">
        <w:t xml:space="preserve">e were able to analyse the </w:t>
      </w:r>
      <w:r w:rsidR="000E32BB">
        <w:t xml:space="preserve">species composition </w:t>
      </w:r>
      <w:r w:rsidR="00215F32">
        <w:t xml:space="preserve">response </w:t>
      </w:r>
      <w:r w:rsidR="000758D1">
        <w:t xml:space="preserve">to farmland abandonment and forest regeneration </w:t>
      </w:r>
      <w:r w:rsidR="00215F32">
        <w:t>of both open-biotope and closed-biotope species across spatial scales</w:t>
      </w:r>
      <w:r w:rsidR="000E32BB">
        <w:t xml:space="preserve">, from local </w:t>
      </w:r>
      <w:r w:rsidR="0070562B">
        <w:t>up to landscape scales</w:t>
      </w:r>
      <w:r w:rsidR="000E32BB">
        <w:t>.</w:t>
      </w:r>
      <w:r w:rsidR="008C7D3E">
        <w:t xml:space="preserve"> N</w:t>
      </w:r>
      <w:r w:rsidR="00FE753C">
        <w:t>ice add-on</w:t>
      </w:r>
      <w:r w:rsidR="008C7D3E">
        <w:t>s</w:t>
      </w:r>
      <w:r w:rsidR="00FE753C">
        <w:t xml:space="preserve"> to our research w</w:t>
      </w:r>
      <w:r w:rsidR="008C7D3E">
        <w:t>ere</w:t>
      </w:r>
      <w:r w:rsidR="00FE753C">
        <w:t xml:space="preserve"> the discovery of a micro-moth species new to science, </w:t>
      </w:r>
      <w:r w:rsidR="00226852">
        <w:t xml:space="preserve">namely </w:t>
      </w:r>
      <w:r w:rsidR="00FE753C">
        <w:rPr>
          <w:i/>
        </w:rPr>
        <w:t>Isotrias penedana</w:t>
      </w:r>
      <w:r w:rsidR="00FE753C">
        <w:t xml:space="preserve">, </w:t>
      </w:r>
      <w:r w:rsidR="008C7D3E">
        <w:t xml:space="preserve">currently only known from the </w:t>
      </w:r>
      <w:r w:rsidR="00FE753C">
        <w:t xml:space="preserve">Peneda </w:t>
      </w:r>
      <w:r w:rsidR="008C7D3E">
        <w:t xml:space="preserve">mountain </w:t>
      </w:r>
      <w:r w:rsidR="00FE753C">
        <w:t>range</w:t>
      </w:r>
      <w:r w:rsidR="008C7D3E">
        <w:t xml:space="preserve"> (Trematerra 2013</w:t>
      </w:r>
      <w:r w:rsidR="004233D2">
        <w:t xml:space="preserve">; Fig. </w:t>
      </w:r>
      <w:r w:rsidR="00367F1A">
        <w:t>6.</w:t>
      </w:r>
      <w:r w:rsidR="004233D2">
        <w:t>2a</w:t>
      </w:r>
      <w:r w:rsidR="008C7D3E">
        <w:t xml:space="preserve">), as well as the discovery of </w:t>
      </w:r>
      <w:r w:rsidR="009123DB">
        <w:t>twelve</w:t>
      </w:r>
      <w:r w:rsidR="008C7D3E">
        <w:t xml:space="preserve"> macro-moth species new for Portugal (Corley et al. 2012</w:t>
      </w:r>
      <w:r w:rsidR="00ED617B">
        <w:t>,</w:t>
      </w:r>
      <w:r w:rsidR="00DD6623">
        <w:t>2013</w:t>
      </w:r>
      <w:r w:rsidR="008C7D3E">
        <w:t xml:space="preserve">; Fig. </w:t>
      </w:r>
      <w:r w:rsidR="00367F1A">
        <w:t>6.</w:t>
      </w:r>
      <w:r w:rsidR="008C7D3E">
        <w:t>2</w:t>
      </w:r>
      <w:r w:rsidR="004233D2">
        <w:t>b</w:t>
      </w:r>
      <w:r w:rsidR="008C7D3E">
        <w:t>).</w:t>
      </w:r>
    </w:p>
    <w:p w14:paraId="7BB8A13A" w14:textId="79B38A65" w:rsidR="00A24FC0" w:rsidRDefault="00A24FC0" w:rsidP="00763E80">
      <w:r>
        <w:t>&lt; INSERT FIGURE 6.1 ABOUT HERE &gt;</w:t>
      </w:r>
    </w:p>
    <w:p w14:paraId="00E92C50" w14:textId="62604DD2" w:rsidR="00A24FC0" w:rsidRDefault="007405FC" w:rsidP="00763E80">
      <w:r>
        <w:t>In a</w:t>
      </w:r>
      <w:r w:rsidR="00BA2C9D">
        <w:t xml:space="preserve"> first analysis </w:t>
      </w:r>
      <w:r w:rsidR="00BA2C9D" w:rsidRPr="00BA2C9D">
        <w:t>of the c</w:t>
      </w:r>
      <w:r w:rsidR="00AA642F" w:rsidRPr="00BA2C9D">
        <w:t>a</w:t>
      </w:r>
      <w:r w:rsidR="00BA2C9D" w:rsidRPr="00BA2C9D">
        <w:t>.</w:t>
      </w:r>
      <w:r w:rsidR="00AA642F" w:rsidRPr="00BA2C9D">
        <w:t xml:space="preserve"> 23.000 individuals </w:t>
      </w:r>
      <w:r w:rsidR="00BA2C9D" w:rsidRPr="00BA2C9D">
        <w:t>and</w:t>
      </w:r>
      <w:r w:rsidR="00AA642F" w:rsidRPr="00BA2C9D">
        <w:t xml:space="preserve"> ca. 380 species </w:t>
      </w:r>
      <w:r w:rsidR="00BA2C9D" w:rsidRPr="00BA2C9D">
        <w:t>rich dataset</w:t>
      </w:r>
      <w:r w:rsidR="00BA2C9D">
        <w:t xml:space="preserve">, </w:t>
      </w:r>
      <w:r>
        <w:t xml:space="preserve">we lumped </w:t>
      </w:r>
      <w:r w:rsidR="00BA2C9D">
        <w:t>the data from the six sampling rounds for each of the 84 local sites (20x20 m</w:t>
      </w:r>
      <w:r w:rsidR="000F2BEB">
        <w:t xml:space="preserve">, as light traps have relatively </w:t>
      </w:r>
      <w:r w:rsidR="00D662D0">
        <w:t xml:space="preserve">small attraction radii: </w:t>
      </w:r>
      <w:r w:rsidR="00D662D0" w:rsidRPr="00682EF6">
        <w:t>Merckx and</w:t>
      </w:r>
      <w:r w:rsidR="000F2BEB" w:rsidRPr="00682EF6">
        <w:t xml:space="preserve"> Slade</w:t>
      </w:r>
      <w:r w:rsidR="00D330B9" w:rsidRPr="00682EF6">
        <w:t xml:space="preserve"> 2014</w:t>
      </w:r>
      <w:r w:rsidR="00BA2C9D" w:rsidRPr="00682EF6">
        <w:t>)</w:t>
      </w:r>
      <w:r w:rsidRPr="00682EF6">
        <w:t>.</w:t>
      </w:r>
      <w:r w:rsidR="000F2BEB" w:rsidRPr="00682EF6">
        <w:t xml:space="preserve"> </w:t>
      </w:r>
      <w:r w:rsidRPr="00682EF6">
        <w:t>This</w:t>
      </w:r>
      <w:r>
        <w:t xml:space="preserve"> analysis </w:t>
      </w:r>
      <w:r w:rsidR="000F2BEB">
        <w:t>shows that overall macro-moth species richness is locally rich</w:t>
      </w:r>
      <w:r w:rsidR="006F1345">
        <w:t>est</w:t>
      </w:r>
      <w:r w:rsidR="000F2BEB">
        <w:t xml:space="preserve"> at woodland sites (</w:t>
      </w:r>
      <w:r>
        <w:t xml:space="preserve">mean ± SE: </w:t>
      </w:r>
      <w:r w:rsidR="000F2BEB">
        <w:t>77.1 ± 4.2), intermediate at meadows (63.2 ± 3.8) and tall shrub (61.7 ± 5.9), and poorest at low shrub sites (51.0 ± 4.3).</w:t>
      </w:r>
      <w:r w:rsidR="00EC6B2C">
        <w:t xml:space="preserve"> </w:t>
      </w:r>
      <w:r w:rsidR="004A73DE">
        <w:t>Not only species richness, but</w:t>
      </w:r>
      <w:r w:rsidR="00EC6B2C">
        <w:t xml:space="preserve"> functional diversity </w:t>
      </w:r>
      <w:r w:rsidR="004A73DE">
        <w:t>too</w:t>
      </w:r>
      <w:r w:rsidR="00EC6B2C">
        <w:t xml:space="preserve"> was significantly higher within woodland than in meadows or</w:t>
      </w:r>
      <w:r w:rsidR="000F2BEB">
        <w:t xml:space="preserve"> </w:t>
      </w:r>
      <w:r w:rsidR="00EC6B2C">
        <w:t xml:space="preserve">shrubland </w:t>
      </w:r>
      <w:r w:rsidR="004A73DE">
        <w:t xml:space="preserve">for macro-moths </w:t>
      </w:r>
      <w:r w:rsidR="00EC6B2C" w:rsidRPr="00682EF6">
        <w:t>(Q</w:t>
      </w:r>
      <w:r w:rsidR="004A73DE" w:rsidRPr="00682EF6">
        <w:t xml:space="preserve">ueiroz et al. </w:t>
      </w:r>
      <w:r w:rsidR="00BC015A" w:rsidRPr="00682EF6">
        <w:t>submitted</w:t>
      </w:r>
      <w:r w:rsidR="004A73DE" w:rsidRPr="00682EF6">
        <w:t>)</w:t>
      </w:r>
      <w:r w:rsidR="00EC6B2C" w:rsidRPr="00682EF6">
        <w:t>.</w:t>
      </w:r>
      <w:r w:rsidR="00EC6B2C">
        <w:t xml:space="preserve"> </w:t>
      </w:r>
      <w:r w:rsidR="008745E6">
        <w:t>Although t</w:t>
      </w:r>
      <w:r w:rsidR="000F2BEB">
        <w:t>his overall pattern among the four main biotopes is basically present</w:t>
      </w:r>
      <w:r w:rsidR="008745E6">
        <w:t xml:space="preserve"> in the </w:t>
      </w:r>
      <w:del w:id="8" w:author="Thomas" w:date="2014-03-12T14:35:00Z">
        <w:r w:rsidR="008745E6" w:rsidDel="00833922">
          <w:delText>agricultural</w:delText>
        </w:r>
      </w:del>
      <w:ins w:id="9" w:author="Thomas" w:date="2014-03-12T14:35:00Z">
        <w:r w:rsidR="00833922">
          <w:t>meadow-dominated</w:t>
        </w:r>
      </w:ins>
      <w:r w:rsidR="008745E6">
        <w:t xml:space="preserve">, </w:t>
      </w:r>
      <w:del w:id="10" w:author="Thomas" w:date="2014-03-12T14:53:00Z">
        <w:r w:rsidR="008745E6" w:rsidDel="007E0B79">
          <w:delText>transition</w:delText>
        </w:r>
      </w:del>
      <w:ins w:id="11" w:author="Thomas" w:date="2014-03-12T14:53:00Z">
        <w:r w:rsidR="007E0B79">
          <w:t>shrub-dominated</w:t>
        </w:r>
      </w:ins>
      <w:r w:rsidR="008745E6">
        <w:t xml:space="preserve"> and </w:t>
      </w:r>
      <w:del w:id="12" w:author="Thomas" w:date="2014-03-12T15:02:00Z">
        <w:r w:rsidR="008745E6" w:rsidDel="007E0B79">
          <w:delText>forested</w:delText>
        </w:r>
      </w:del>
      <w:ins w:id="13" w:author="Thomas" w:date="2014-03-12T15:02:00Z">
        <w:r w:rsidR="007E0B79">
          <w:t>forest-dominated</w:t>
        </w:r>
      </w:ins>
      <w:r w:rsidR="008745E6">
        <w:t xml:space="preserve"> landscape</w:t>
      </w:r>
      <w:ins w:id="14" w:author="Thomas" w:date="2014-03-12T15:20:00Z">
        <w:r w:rsidR="00CC0DBB">
          <w:t>s</w:t>
        </w:r>
      </w:ins>
      <w:r w:rsidR="008745E6">
        <w:t>, species richness is locally</w:t>
      </w:r>
      <w:r w:rsidR="000F46C9">
        <w:t>,</w:t>
      </w:r>
      <w:r w:rsidR="008745E6">
        <w:t xml:space="preserve"> at all </w:t>
      </w:r>
      <w:ins w:id="15" w:author="Thomas" w:date="2014-03-12T15:17:00Z">
        <w:r w:rsidR="00CC0DBB">
          <w:t xml:space="preserve">four </w:t>
        </w:r>
      </w:ins>
      <w:r w:rsidR="008745E6">
        <w:t>biotope types</w:t>
      </w:r>
      <w:r w:rsidR="000F46C9">
        <w:t>,</w:t>
      </w:r>
      <w:r w:rsidR="008745E6">
        <w:t xml:space="preserve"> </w:t>
      </w:r>
      <w:r w:rsidR="000F2BEB">
        <w:t xml:space="preserve">consistently lower within </w:t>
      </w:r>
      <w:ins w:id="16" w:author="Thomas" w:date="2014-03-12T15:18:00Z">
        <w:r w:rsidR="00CC0DBB">
          <w:t xml:space="preserve">the </w:t>
        </w:r>
      </w:ins>
      <w:del w:id="17" w:author="Thomas" w:date="2014-03-12T14:53:00Z">
        <w:r w:rsidR="000F2BEB" w:rsidDel="007E0B79">
          <w:delText>transition</w:delText>
        </w:r>
      </w:del>
      <w:ins w:id="18" w:author="Thomas" w:date="2014-03-12T14:53:00Z">
        <w:r w:rsidR="007E0B79">
          <w:t>shrub-dominated</w:t>
        </w:r>
      </w:ins>
      <w:r w:rsidR="000F2BEB">
        <w:t xml:space="preserve"> landscape</w:t>
      </w:r>
      <w:del w:id="19" w:author="Thomas" w:date="2014-03-12T15:18:00Z">
        <w:r w:rsidR="000F2BEB" w:rsidDel="00CC0DBB">
          <w:delText>s</w:delText>
        </w:r>
      </w:del>
      <w:r w:rsidR="000F2BEB">
        <w:t xml:space="preserve"> than in </w:t>
      </w:r>
      <w:del w:id="20" w:author="Thomas" w:date="2014-03-12T14:35:00Z">
        <w:r w:rsidR="000F2BEB" w:rsidDel="00833922">
          <w:delText>agricultural</w:delText>
        </w:r>
      </w:del>
      <w:ins w:id="21" w:author="Thomas" w:date="2014-03-12T14:35:00Z">
        <w:r w:rsidR="00833922">
          <w:t>meadow-dominated</w:t>
        </w:r>
      </w:ins>
      <w:r w:rsidR="000F2BEB">
        <w:t xml:space="preserve"> and </w:t>
      </w:r>
      <w:del w:id="22" w:author="Thomas" w:date="2014-03-12T15:02:00Z">
        <w:r w:rsidR="000F2BEB" w:rsidDel="007E0B79">
          <w:delText>forested</w:delText>
        </w:r>
      </w:del>
      <w:ins w:id="23" w:author="Thomas" w:date="2014-03-12T15:02:00Z">
        <w:r w:rsidR="007E0B79">
          <w:t>forest-dominated</w:t>
        </w:r>
      </w:ins>
      <w:r w:rsidR="000F2BEB">
        <w:t xml:space="preserve"> landscapes</w:t>
      </w:r>
      <w:del w:id="24" w:author="Thomas" w:date="2014-03-12T15:22:00Z">
        <w:r w:rsidR="000F2BEB" w:rsidDel="00CC0DBB">
          <w:delText>, which locally have similar richness levels</w:delText>
        </w:r>
        <w:r w:rsidR="008745E6" w:rsidDel="00CC0DBB">
          <w:delText xml:space="preserve"> for given biotopes</w:delText>
        </w:r>
      </w:del>
      <w:r w:rsidR="000F2BEB">
        <w:t xml:space="preserve"> (Fig. </w:t>
      </w:r>
      <w:r w:rsidR="00367F1A">
        <w:t>6.</w:t>
      </w:r>
      <w:r w:rsidR="000F2BEB">
        <w:t>3a)</w:t>
      </w:r>
      <w:r w:rsidR="008745E6">
        <w:t>.</w:t>
      </w:r>
      <w:r w:rsidR="00D711DB">
        <w:t xml:space="preserve"> </w:t>
      </w:r>
      <w:r w:rsidR="000E2AAF">
        <w:t xml:space="preserve">Possible </w:t>
      </w:r>
      <w:r w:rsidR="00D711DB">
        <w:t xml:space="preserve">confounding factors, such as altitude, slope and soil fertility, </w:t>
      </w:r>
      <w:r w:rsidR="000E2AAF">
        <w:t xml:space="preserve">were not analysed. Although they </w:t>
      </w:r>
      <w:r w:rsidR="00D711DB">
        <w:t xml:space="preserve">may have played a role in the patterns observed, </w:t>
      </w:r>
      <w:r w:rsidR="000E2AAF">
        <w:t>their role is likely to have been small giv</w:t>
      </w:r>
      <w:r>
        <w:t>en</w:t>
      </w:r>
      <w:r w:rsidR="000E2AAF">
        <w:t xml:space="preserve"> the large amount of sites sampled within the same region</w:t>
      </w:r>
      <w:r>
        <w:t>,</w:t>
      </w:r>
      <w:r w:rsidR="000E2AAF">
        <w:t xml:space="preserve"> and </w:t>
      </w:r>
      <w:r>
        <w:t xml:space="preserve">given the </w:t>
      </w:r>
      <w:r w:rsidR="000E2AAF">
        <w:t>limited altitudinal differences between sites.</w:t>
      </w:r>
    </w:p>
    <w:p w14:paraId="0C55ACEB" w14:textId="389956F3" w:rsidR="00A24FC0" w:rsidRDefault="00A24FC0" w:rsidP="00763E80">
      <w:r>
        <w:t xml:space="preserve">&lt; INSERT FIGURE 6.2A AND </w:t>
      </w:r>
      <w:r w:rsidR="000577CA">
        <w:t>6.2</w:t>
      </w:r>
      <w:r>
        <w:t>B ABOUT HERE &gt;</w:t>
      </w:r>
    </w:p>
    <w:p w14:paraId="6BE5DAEB" w14:textId="77DCC920" w:rsidR="00854DCB" w:rsidRPr="00981D31" w:rsidRDefault="00854DCB" w:rsidP="00763E80">
      <w:r>
        <w:t xml:space="preserve">These observations suggest that local abandonment of relatively species-rich, semi-natural meadows may reduce </w:t>
      </w:r>
      <w:r w:rsidR="008A4E8F">
        <w:t xml:space="preserve">(-20%) </w:t>
      </w:r>
      <w:r w:rsidR="00462DB7">
        <w:t xml:space="preserve">local </w:t>
      </w:r>
      <w:r>
        <w:t xml:space="preserve">richness levels of </w:t>
      </w:r>
      <w:r w:rsidR="008A4E8F">
        <w:t>nocturnal macro-</w:t>
      </w:r>
      <w:r>
        <w:t xml:space="preserve">moths, when meadows turn into low shrub biotopes, </w:t>
      </w:r>
      <w:r w:rsidR="008A4E8F">
        <w:t>but that richness levels should</w:t>
      </w:r>
      <w:r>
        <w:t xml:space="preserve"> </w:t>
      </w:r>
      <w:r w:rsidR="00462DB7">
        <w:t xml:space="preserve">locally </w:t>
      </w:r>
      <w:r>
        <w:t>increase again when these abandoned fields</w:t>
      </w:r>
      <w:r w:rsidR="008A4E8F">
        <w:t xml:space="preserve"> gradually turn into native forest, eventually reaching diversity levels well above those associated with meadows (+22%). </w:t>
      </w:r>
      <w:r w:rsidR="00981D31">
        <w:t xml:space="preserve">The above </w:t>
      </w:r>
      <w:r w:rsidR="008A4E8F">
        <w:t xml:space="preserve">results </w:t>
      </w:r>
      <w:r w:rsidR="00981D31">
        <w:t xml:space="preserve">may </w:t>
      </w:r>
      <w:r w:rsidR="008A4E8F">
        <w:t xml:space="preserve">also </w:t>
      </w:r>
      <w:r w:rsidR="00981D31">
        <w:t>mean</w:t>
      </w:r>
      <w:r w:rsidR="008A4E8F">
        <w:t xml:space="preserve"> that when </w:t>
      </w:r>
      <w:r w:rsidR="00981D31" w:rsidRPr="00981D31">
        <w:t>the resulting shrubby vegetation</w:t>
      </w:r>
      <w:r w:rsidR="00981D31">
        <w:t xml:space="preserve"> from </w:t>
      </w:r>
      <w:r w:rsidR="008A4E8F">
        <w:t xml:space="preserve">farmland abandonment </w:t>
      </w:r>
      <w:r w:rsidR="00981D31">
        <w:t xml:space="preserve">becomes the dominant land cover within </w:t>
      </w:r>
      <w:r w:rsidR="008A4E8F">
        <w:t>a landscape</w:t>
      </w:r>
      <w:r w:rsidR="00981D31">
        <w:t xml:space="preserve"> (for instance due to simultaneous abandonment of large areas within the same landscape and/or due to the arrested development of the resulting low shrub by </w:t>
      </w:r>
      <w:r w:rsidR="00941893">
        <w:t>overgrazing/</w:t>
      </w:r>
      <w:r w:rsidR="00981D31">
        <w:t>shep</w:t>
      </w:r>
      <w:r w:rsidR="00302ACE">
        <w:t>h</w:t>
      </w:r>
      <w:r w:rsidR="00981D31">
        <w:t>erding and fire</w:t>
      </w:r>
      <w:r w:rsidR="009C5FBE">
        <w:t>), that this landscape effect lowers local species richness levels</w:t>
      </w:r>
      <w:r w:rsidR="00816336">
        <w:t>.</w:t>
      </w:r>
      <w:r w:rsidR="009C5FBE">
        <w:t xml:space="preserve"> </w:t>
      </w:r>
      <w:r w:rsidR="00816336">
        <w:t xml:space="preserve">This would happen </w:t>
      </w:r>
      <w:r w:rsidR="009C5FBE">
        <w:t xml:space="preserve">within remaining meadows and woodlands due to fragmentation effects, </w:t>
      </w:r>
      <w:r w:rsidR="00816336">
        <w:t>and</w:t>
      </w:r>
      <w:r w:rsidR="009C5FBE">
        <w:t xml:space="preserve"> </w:t>
      </w:r>
      <w:r w:rsidR="00816336">
        <w:t xml:space="preserve">also </w:t>
      </w:r>
      <w:r w:rsidR="009C5FBE">
        <w:t xml:space="preserve">within the scrubland itself due to lower species inputs from </w:t>
      </w:r>
      <w:r w:rsidR="00D662D0">
        <w:t>different</w:t>
      </w:r>
      <w:r w:rsidR="009C5FBE">
        <w:t xml:space="preserve"> habitats (</w:t>
      </w:r>
      <w:r w:rsidR="00816336">
        <w:t xml:space="preserve">i.e. </w:t>
      </w:r>
      <w:r w:rsidR="009C5FBE">
        <w:t xml:space="preserve">reduced </w:t>
      </w:r>
      <w:r w:rsidR="0069384D">
        <w:t>spillover</w:t>
      </w:r>
      <w:r w:rsidR="009C5FBE">
        <w:t xml:space="preserve"> effe</w:t>
      </w:r>
      <w:r w:rsidR="00941893">
        <w:t xml:space="preserve">cts </w:t>
      </w:r>
      <w:r w:rsidR="00816336">
        <w:t>because of lower heterogeneity).</w:t>
      </w:r>
      <w:r w:rsidR="00941893">
        <w:t xml:space="preserve"> </w:t>
      </w:r>
      <w:r w:rsidR="00816336">
        <w:t>E</w:t>
      </w:r>
      <w:r w:rsidR="00941893">
        <w:t>ventually</w:t>
      </w:r>
      <w:r w:rsidR="00816336">
        <w:t>,</w:t>
      </w:r>
      <w:r w:rsidR="00941893">
        <w:t xml:space="preserve"> </w:t>
      </w:r>
      <w:r w:rsidR="00816336">
        <w:t xml:space="preserve">such a process may </w:t>
      </w:r>
      <w:r w:rsidR="00941893">
        <w:t xml:space="preserve">lead to an impoverished species composition of mainly shrub specialists (e.g. </w:t>
      </w:r>
      <w:r w:rsidR="0069384D">
        <w:t xml:space="preserve">the horse chestnut </w:t>
      </w:r>
      <w:r w:rsidR="00335C5A">
        <w:t xml:space="preserve">moth </w:t>
      </w:r>
      <w:r w:rsidR="00941893">
        <w:rPr>
          <w:i/>
        </w:rPr>
        <w:t>Pachycnemia hippocastanaria</w:t>
      </w:r>
      <w:r w:rsidR="00941893">
        <w:t xml:space="preserve">) </w:t>
      </w:r>
      <w:r w:rsidR="00941893" w:rsidRPr="00941893">
        <w:t>and</w:t>
      </w:r>
      <w:r w:rsidR="00941893">
        <w:t xml:space="preserve"> ubiquitous species, and this at both the local and landscape-scale.</w:t>
      </w:r>
    </w:p>
    <w:p w14:paraId="429A376C" w14:textId="008875F6" w:rsidR="00A24FC0" w:rsidRDefault="00FF7CFB" w:rsidP="00763E80">
      <w:r>
        <w:t>Our data also show that this negative landscape-effect of a dominance of shrub vegetation within the surrounding landscape does not only reduce local species richness</w:t>
      </w:r>
      <w:r w:rsidR="00D900C7">
        <w:t>, affecting all biotopes</w:t>
      </w:r>
      <w:r>
        <w:t xml:space="preserve">, but translates to </w:t>
      </w:r>
      <w:r w:rsidR="00784518">
        <w:t xml:space="preserve">reduced species richness at </w:t>
      </w:r>
      <w:r>
        <w:t xml:space="preserve">larger scales too (Fig. </w:t>
      </w:r>
      <w:r w:rsidR="00367F1A">
        <w:t>6.</w:t>
      </w:r>
      <w:r>
        <w:t>3b). By contrast,</w:t>
      </w:r>
      <w:r w:rsidR="00BA2C9D">
        <w:t xml:space="preserve"> </w:t>
      </w:r>
      <w:r>
        <w:t>overall macro-moth richness wa</w:t>
      </w:r>
      <w:r w:rsidR="00BA2C9D">
        <w:t xml:space="preserve">s highest in the </w:t>
      </w:r>
      <w:del w:id="25" w:author="Thomas" w:date="2014-03-12T15:02:00Z">
        <w:r w:rsidR="00BA2C9D" w:rsidDel="007E0B79">
          <w:delText>forested</w:delText>
        </w:r>
      </w:del>
      <w:ins w:id="26" w:author="Thomas" w:date="2014-03-12T15:02:00Z">
        <w:r w:rsidR="007E0B79">
          <w:t>forest-dominated</w:t>
        </w:r>
      </w:ins>
      <w:r w:rsidR="00BA2C9D">
        <w:t xml:space="preserve"> landscape</w:t>
      </w:r>
      <w:r>
        <w:t xml:space="preserve"> and</w:t>
      </w:r>
      <w:r w:rsidR="00BA2C9D">
        <w:t xml:space="preserve"> intermediate in the </w:t>
      </w:r>
      <w:del w:id="27" w:author="Thomas" w:date="2014-03-12T14:35:00Z">
        <w:r w:rsidR="00BA2C9D" w:rsidDel="00833922">
          <w:delText>agricultural</w:delText>
        </w:r>
      </w:del>
      <w:ins w:id="28" w:author="Thomas" w:date="2014-03-12T14:35:00Z">
        <w:r w:rsidR="00833922">
          <w:t>meadow-dominated</w:t>
        </w:r>
      </w:ins>
      <w:r w:rsidR="00BA2C9D">
        <w:t xml:space="preserve"> landscape</w:t>
      </w:r>
      <w:r>
        <w:t>, at all four spatial scales tested</w:t>
      </w:r>
      <w:r w:rsidR="00D900C7">
        <w:t xml:space="preserve"> (Fig </w:t>
      </w:r>
      <w:r w:rsidR="00367F1A">
        <w:t>6.</w:t>
      </w:r>
      <w:r w:rsidR="00D900C7">
        <w:t>3b)</w:t>
      </w:r>
      <w:r w:rsidR="00BA2C9D">
        <w:t xml:space="preserve">. </w:t>
      </w:r>
      <w:r>
        <w:t>Moreover, t</w:t>
      </w:r>
      <w:r w:rsidR="00BA2C9D">
        <w:t xml:space="preserve">he difference between the </w:t>
      </w:r>
      <w:del w:id="29" w:author="Thomas" w:date="2014-03-12T15:02:00Z">
        <w:r w:rsidR="00BA2C9D" w:rsidDel="007E0B79">
          <w:delText>forested</w:delText>
        </w:r>
      </w:del>
      <w:ins w:id="30" w:author="Thomas" w:date="2014-03-12T15:02:00Z">
        <w:r w:rsidR="007E0B79">
          <w:t>forest-dominated</w:t>
        </w:r>
      </w:ins>
      <w:r w:rsidR="00BA2C9D">
        <w:t xml:space="preserve"> and </w:t>
      </w:r>
      <w:del w:id="31" w:author="Thomas" w:date="2014-03-12T14:35:00Z">
        <w:r w:rsidR="00BA2C9D" w:rsidDel="00833922">
          <w:delText>agricultural</w:delText>
        </w:r>
      </w:del>
      <w:ins w:id="32" w:author="Thomas" w:date="2014-03-12T14:35:00Z">
        <w:r w:rsidR="00833922">
          <w:t>meadow-dominated</w:t>
        </w:r>
      </w:ins>
      <w:r w:rsidR="00BA2C9D">
        <w:t xml:space="preserve"> landscape in absolute </w:t>
      </w:r>
      <w:r w:rsidR="00D900C7">
        <w:t xml:space="preserve">species </w:t>
      </w:r>
      <w:r w:rsidR="00BA2C9D">
        <w:t xml:space="preserve">richness steadily increases with spatial scale, from an 11 species difference at the local scale, over a 24 and 32 species difference at intermediate spatial scales, to an excess of 41 species for the </w:t>
      </w:r>
      <w:del w:id="33" w:author="Thomas" w:date="2014-03-12T15:02:00Z">
        <w:r w:rsidR="00BA2C9D" w:rsidDel="007E0B79">
          <w:delText>forested</w:delText>
        </w:r>
      </w:del>
      <w:ins w:id="34" w:author="Thomas" w:date="2014-03-12T15:02:00Z">
        <w:r w:rsidR="007E0B79">
          <w:t>forest-dominated</w:t>
        </w:r>
      </w:ins>
      <w:r w:rsidR="00BA2C9D">
        <w:t xml:space="preserve"> landscape at the largest scale</w:t>
      </w:r>
      <w:r w:rsidR="00D900C7">
        <w:t xml:space="preserve"> tested (i.e. 1280x1280 m)</w:t>
      </w:r>
      <w:r w:rsidR="00E34DED">
        <w:t xml:space="preserve"> (Fig. </w:t>
      </w:r>
      <w:r w:rsidR="00367F1A">
        <w:t>6.</w:t>
      </w:r>
      <w:r w:rsidR="00E34DED">
        <w:t>3b)</w:t>
      </w:r>
      <w:r w:rsidR="00BA2C9D">
        <w:t>.</w:t>
      </w:r>
      <w:r w:rsidR="00784518">
        <w:t xml:space="preserve"> We interpret these results as follows: </w:t>
      </w:r>
      <w:ins w:id="35" w:author="Thomas" w:date="2014-03-12T14:37:00Z">
        <w:r w:rsidR="00833922">
          <w:t>extensively farmed</w:t>
        </w:r>
      </w:ins>
      <w:del w:id="36" w:author="Thomas" w:date="2014-03-12T14:37:00Z">
        <w:r w:rsidR="00335C5A" w:rsidDel="00833922">
          <w:delText>traditional</w:delText>
        </w:r>
        <w:r w:rsidR="00D900C7" w:rsidDel="00833922">
          <w:delText xml:space="preserve"> ag</w:delText>
        </w:r>
        <w:r w:rsidR="00784518" w:rsidDel="00833922">
          <w:delText>ricultural</w:delText>
        </w:r>
      </w:del>
      <w:r w:rsidR="00784518">
        <w:t xml:space="preserve"> landscapes do indeed </w:t>
      </w:r>
      <w:r w:rsidR="00D900C7">
        <w:t xml:space="preserve">provide </w:t>
      </w:r>
      <w:r w:rsidR="00486797">
        <w:t>high levels of moth diversity</w:t>
      </w:r>
      <w:r w:rsidR="00D900C7">
        <w:t xml:space="preserve">, </w:t>
      </w:r>
      <w:r w:rsidR="00784518">
        <w:t>both locally and at the landscape</w:t>
      </w:r>
      <w:r w:rsidR="00784518" w:rsidRPr="00784518">
        <w:t>-</w:t>
      </w:r>
      <w:r w:rsidR="00784518">
        <w:t>scale</w:t>
      </w:r>
      <w:r w:rsidR="00335C5A">
        <w:t>.</w:t>
      </w:r>
      <w:r w:rsidR="00784518">
        <w:t xml:space="preserve"> </w:t>
      </w:r>
      <w:r w:rsidR="00335C5A">
        <w:t>S</w:t>
      </w:r>
      <w:r w:rsidR="00784518">
        <w:t>till</w:t>
      </w:r>
      <w:r w:rsidR="001511B2">
        <w:t>,</w:t>
      </w:r>
      <w:r w:rsidR="00784518">
        <w:t xml:space="preserve"> </w:t>
      </w:r>
      <w:r w:rsidR="00D900C7">
        <w:t xml:space="preserve">more has to be gained from </w:t>
      </w:r>
      <w:del w:id="37" w:author="Thomas" w:date="2014-03-12T14:38:00Z">
        <w:r w:rsidR="00D900C7" w:rsidDel="00833922">
          <w:delText xml:space="preserve">forested </w:delText>
        </w:r>
      </w:del>
      <w:r w:rsidR="00D900C7">
        <w:t>landscapes</w:t>
      </w:r>
      <w:ins w:id="38" w:author="Thomas" w:date="2014-03-12T14:40:00Z">
        <w:r w:rsidR="00833922">
          <w:t xml:space="preserve"> with a high amount of </w:t>
        </w:r>
      </w:ins>
      <w:ins w:id="39" w:author="Thomas" w:date="2014-03-12T15:02:00Z">
        <w:r w:rsidR="007E0B79">
          <w:t>forest</w:t>
        </w:r>
      </w:ins>
      <w:ins w:id="40" w:author="Thomas" w:date="2014-03-12T14:40:00Z">
        <w:r w:rsidR="00833922">
          <w:t xml:space="preserve"> cover</w:t>
        </w:r>
      </w:ins>
      <w:r w:rsidR="00D900C7">
        <w:t xml:space="preserve">. </w:t>
      </w:r>
      <w:r w:rsidR="001511B2">
        <w:t>Although t</w:t>
      </w:r>
      <w:r w:rsidR="00D900C7">
        <w:t>h</w:t>
      </w:r>
      <w:r w:rsidR="001511B2">
        <w:t>e species richness</w:t>
      </w:r>
      <w:r w:rsidR="00D900C7">
        <w:t xml:space="preserve"> difference is </w:t>
      </w:r>
      <w:r w:rsidR="001511B2">
        <w:t>not that big at the local scale</w:t>
      </w:r>
      <w:r w:rsidR="00F34A04">
        <w:t>,</w:t>
      </w:r>
      <w:r w:rsidR="001511B2">
        <w:t xml:space="preserve"> the difference</w:t>
      </w:r>
      <w:r w:rsidR="00D900C7">
        <w:t xml:space="preserve"> becomes </w:t>
      </w:r>
      <w:r w:rsidR="001511B2">
        <w:t xml:space="preserve">larger and more notable </w:t>
      </w:r>
      <w:r w:rsidR="00D900C7">
        <w:t>with increasing scale</w:t>
      </w:r>
      <w:r w:rsidR="001511B2">
        <w:t xml:space="preserve">, which </w:t>
      </w:r>
      <w:r w:rsidR="00D900C7">
        <w:t xml:space="preserve">points to </w:t>
      </w:r>
      <w:r w:rsidR="00E65D03">
        <w:t>larger b</w:t>
      </w:r>
      <w:r w:rsidR="001511B2">
        <w:t>eta-</w:t>
      </w:r>
      <w:r w:rsidR="00D900C7">
        <w:t xml:space="preserve">diversity levels for </w:t>
      </w:r>
      <w:del w:id="41" w:author="Thomas" w:date="2014-03-12T15:02:00Z">
        <w:r w:rsidR="00B7150F" w:rsidDel="007E0B79">
          <w:delText>forested</w:delText>
        </w:r>
      </w:del>
      <w:ins w:id="42" w:author="Thomas" w:date="2014-03-12T15:02:00Z">
        <w:r w:rsidR="007E0B79">
          <w:t>forest-dominated</w:t>
        </w:r>
      </w:ins>
      <w:r w:rsidR="001511B2">
        <w:t xml:space="preserve"> than for </w:t>
      </w:r>
      <w:del w:id="43" w:author="Thomas" w:date="2014-03-12T14:41:00Z">
        <w:r w:rsidR="001511B2" w:rsidDel="00833922">
          <w:delText>agricultural</w:delText>
        </w:r>
      </w:del>
      <w:ins w:id="44" w:author="Thomas" w:date="2014-03-12T14:41:00Z">
        <w:r w:rsidR="00833922">
          <w:t>meadow-dominated</w:t>
        </w:r>
      </w:ins>
      <w:r w:rsidR="001511B2">
        <w:t xml:space="preserve"> landscapes/regions. </w:t>
      </w:r>
      <w:r w:rsidR="00F34A04">
        <w:t>Indeed, it is well known that s</w:t>
      </w:r>
      <w:r w:rsidR="001511B2">
        <w:t xml:space="preserve">emi-natural grasslands </w:t>
      </w:r>
      <w:r w:rsidR="00F34A04">
        <w:t xml:space="preserve">are able to reach </w:t>
      </w:r>
      <w:r w:rsidR="001511B2">
        <w:t xml:space="preserve">high </w:t>
      </w:r>
      <w:r w:rsidR="00F34A04">
        <w:t xml:space="preserve">local species richness (i.e. </w:t>
      </w:r>
      <w:r w:rsidR="00D900C7">
        <w:t>alpha diversity</w:t>
      </w:r>
      <w:r w:rsidR="00F34A04">
        <w:t>)</w:t>
      </w:r>
      <w:r w:rsidR="001511B2">
        <w:t xml:space="preserve">, </w:t>
      </w:r>
      <w:r w:rsidR="00B73DAB">
        <w:t xml:space="preserve">at least for certain taxa (e.g. </w:t>
      </w:r>
      <w:r w:rsidR="002A0495">
        <w:t xml:space="preserve">butterflies: van Swaay 2002; </w:t>
      </w:r>
      <w:r w:rsidR="00B73DAB">
        <w:t>flowering plants</w:t>
      </w:r>
      <w:r w:rsidR="002A0495">
        <w:t>:</w:t>
      </w:r>
      <w:r w:rsidR="00CF0F08">
        <w:t xml:space="preserve"> Wilson et al. 2012</w:t>
      </w:r>
      <w:r w:rsidR="00B73DAB">
        <w:t>). However, we show</w:t>
      </w:r>
      <w:r w:rsidR="00083B66">
        <w:t>,</w:t>
      </w:r>
      <w:r w:rsidR="001511B2">
        <w:t xml:space="preserve"> for macro-moths</w:t>
      </w:r>
      <w:r w:rsidR="00083B66">
        <w:t>,</w:t>
      </w:r>
      <w:r w:rsidR="001511B2">
        <w:t xml:space="preserve"> </w:t>
      </w:r>
      <w:r w:rsidR="00B73DAB">
        <w:t xml:space="preserve">that </w:t>
      </w:r>
      <w:r w:rsidR="001511B2">
        <w:t xml:space="preserve">those local </w:t>
      </w:r>
      <w:r w:rsidR="00B73DAB">
        <w:t xml:space="preserve">diversity </w:t>
      </w:r>
      <w:r w:rsidR="001511B2">
        <w:t xml:space="preserve">levels can be even higher within woodlands, and importantly, that beta-diversity levels may be consistently larger at larger spatial scales within landscapes </w:t>
      </w:r>
      <w:ins w:id="45" w:author="Thomas" w:date="2014-03-12T14:45:00Z">
        <w:r w:rsidR="007E0B79">
          <w:t>mainly covered</w:t>
        </w:r>
      </w:ins>
      <w:del w:id="46" w:author="Thomas" w:date="2014-03-12T14:45:00Z">
        <w:r w:rsidR="001511B2" w:rsidDel="007E0B79">
          <w:delText>dominated</w:delText>
        </w:r>
      </w:del>
      <w:r w:rsidR="001511B2">
        <w:t xml:space="preserve"> by forests </w:t>
      </w:r>
      <w:r w:rsidR="006F62CC">
        <w:t xml:space="preserve">compared to landscapes </w:t>
      </w:r>
      <w:ins w:id="47" w:author="Thomas" w:date="2014-03-12T14:45:00Z">
        <w:r w:rsidR="007E0B79">
          <w:t>mainly covered</w:t>
        </w:r>
      </w:ins>
      <w:del w:id="48" w:author="Thomas" w:date="2014-03-12T14:45:00Z">
        <w:r w:rsidR="006F62CC" w:rsidDel="007E0B79">
          <w:delText>dominated</w:delText>
        </w:r>
      </w:del>
      <w:r w:rsidR="006F62CC">
        <w:t xml:space="preserve"> by extensive</w:t>
      </w:r>
      <w:r w:rsidR="00335C5A">
        <w:t>ly managed</w:t>
      </w:r>
      <w:r w:rsidR="006F62CC">
        <w:t xml:space="preserve"> agricultural land. So, </w:t>
      </w:r>
      <w:r w:rsidR="00342B34">
        <w:t xml:space="preserve">although the effects on macro-moth diversity of woodlands and </w:t>
      </w:r>
      <w:del w:id="49" w:author="Thomas" w:date="2014-03-12T15:03:00Z">
        <w:r w:rsidR="00342B34" w:rsidDel="007E0B79">
          <w:delText>forested</w:delText>
        </w:r>
      </w:del>
      <w:ins w:id="50" w:author="Thomas" w:date="2014-03-12T15:03:00Z">
        <w:r w:rsidR="007E0B79">
          <w:t>forest-dominated</w:t>
        </w:r>
      </w:ins>
      <w:r w:rsidR="00342B34">
        <w:t xml:space="preserve"> landscapes</w:t>
      </w:r>
      <w:r w:rsidR="00486797">
        <w:t xml:space="preserve"> already</w:t>
      </w:r>
      <w:r w:rsidR="00342B34">
        <w:t xml:space="preserve"> compare positively with meadows and </w:t>
      </w:r>
      <w:del w:id="51" w:author="Thomas" w:date="2014-03-12T14:47:00Z">
        <w:r w:rsidR="00342B34" w:rsidDel="007E0B79">
          <w:delText>agricultural</w:delText>
        </w:r>
      </w:del>
      <w:ins w:id="52" w:author="Thomas" w:date="2014-03-12T14:47:00Z">
        <w:r w:rsidR="007E0B79">
          <w:t>meadow-dominated</w:t>
        </w:r>
      </w:ins>
      <w:r w:rsidR="00342B34">
        <w:t xml:space="preserve"> landscapes at the local scale, </w:t>
      </w:r>
      <w:del w:id="53" w:author="Thomas" w:date="2014-03-12T15:03:00Z">
        <w:r w:rsidR="00342B34" w:rsidDel="007E0B79">
          <w:delText>forested</w:delText>
        </w:r>
      </w:del>
      <w:ins w:id="54" w:author="Thomas" w:date="2014-03-12T15:03:00Z">
        <w:r w:rsidR="007E0B79">
          <w:t>forest-dominated</w:t>
        </w:r>
      </w:ins>
      <w:r w:rsidR="00342B34">
        <w:t xml:space="preserve"> landscapes outcompete </w:t>
      </w:r>
      <w:del w:id="55" w:author="Thomas" w:date="2014-03-12T14:47:00Z">
        <w:r w:rsidR="00342B34" w:rsidDel="007E0B79">
          <w:delText>agricultural</w:delText>
        </w:r>
      </w:del>
      <w:ins w:id="56" w:author="Thomas" w:date="2014-03-12T14:47:00Z">
        <w:r w:rsidR="007E0B79">
          <w:t>meadow-dominated</w:t>
        </w:r>
      </w:ins>
      <w:r w:rsidR="00342B34">
        <w:t xml:space="preserve"> landscapes more strongly at larger spatial scales. We believe this is an important point since rewilding is to be applied at larger, regional scales, whereas biodiversity has traditionally been measured mainly at local scales alone.</w:t>
      </w:r>
    </w:p>
    <w:p w14:paraId="314CF47D" w14:textId="332FE88F" w:rsidR="00A24FC0" w:rsidRDefault="00A24FC0" w:rsidP="00763E80">
      <w:r>
        <w:t xml:space="preserve">&lt; INSERT FIGURE 6.3A, </w:t>
      </w:r>
      <w:r w:rsidR="008360B1">
        <w:t>6.3</w:t>
      </w:r>
      <w:r>
        <w:t>B</w:t>
      </w:r>
      <w:r w:rsidR="008360B1">
        <w:t>,</w:t>
      </w:r>
      <w:r>
        <w:t xml:space="preserve"> AND </w:t>
      </w:r>
      <w:r w:rsidR="008360B1">
        <w:t>6.3</w:t>
      </w:r>
      <w:r>
        <w:t>C ABOUT HERE &gt;</w:t>
      </w:r>
    </w:p>
    <w:p w14:paraId="2F6C89EB" w14:textId="48CEE2C6" w:rsidR="00417D66" w:rsidRDefault="00417D66" w:rsidP="00763E80">
      <w:pPr>
        <w:rPr>
          <w:noProof/>
          <w:lang w:eastAsia="pt-PT"/>
        </w:rPr>
      </w:pPr>
      <w:r>
        <w:rPr>
          <w:noProof/>
          <w:lang w:eastAsia="pt-PT"/>
        </w:rPr>
        <w:t xml:space="preserve">A key result linked to this is the interaction we observed between spatial scale and species’ biotope characteristics, whereby the species richness of woodland moths shows a steeper increase with spatial scale than the richness of open-biotope moths (Fig. </w:t>
      </w:r>
      <w:r w:rsidR="00367F1A">
        <w:rPr>
          <w:noProof/>
          <w:lang w:eastAsia="pt-PT"/>
        </w:rPr>
        <w:t>6.</w:t>
      </w:r>
      <w:r>
        <w:rPr>
          <w:noProof/>
          <w:lang w:eastAsia="pt-PT"/>
        </w:rPr>
        <w:t>3c). Whilst we found on average more open</w:t>
      </w:r>
      <w:r w:rsidRPr="00867339">
        <w:rPr>
          <w:noProof/>
          <w:lang w:eastAsia="pt-PT"/>
        </w:rPr>
        <w:t>-</w:t>
      </w:r>
      <w:r>
        <w:rPr>
          <w:noProof/>
          <w:lang w:eastAsia="pt-PT"/>
        </w:rPr>
        <w:t xml:space="preserve">biotope species than typical woodland species locally, this difference </w:t>
      </w:r>
      <w:r w:rsidRPr="00867339">
        <w:rPr>
          <w:noProof/>
          <w:lang w:eastAsia="pt-PT"/>
        </w:rPr>
        <w:t>disappears at the field-scale, and reverses at the largest scales.</w:t>
      </w:r>
      <w:r>
        <w:rPr>
          <w:noProof/>
          <w:lang w:eastAsia="pt-PT"/>
        </w:rPr>
        <w:t xml:space="preserve"> Thus, it appears that closed-biotope species have higher beta-diversity than open-biotope species, and that the former are</w:t>
      </w:r>
      <w:r w:rsidR="00083B66">
        <w:rPr>
          <w:noProof/>
          <w:lang w:eastAsia="pt-PT"/>
        </w:rPr>
        <w:t xml:space="preserve"> indeed</w:t>
      </w:r>
      <w:r>
        <w:rPr>
          <w:noProof/>
          <w:lang w:eastAsia="pt-PT"/>
        </w:rPr>
        <w:t xml:space="preserve"> responsible for the higher diversity levels within</w:t>
      </w:r>
      <w:r w:rsidR="00EA1883">
        <w:rPr>
          <w:noProof/>
          <w:lang w:eastAsia="pt-PT"/>
        </w:rPr>
        <w:t xml:space="preserve"> </w:t>
      </w:r>
      <w:del w:id="57" w:author="Thomas" w:date="2014-03-12T15:03:00Z">
        <w:r w:rsidR="00EA1883" w:rsidDel="007E0B79">
          <w:rPr>
            <w:noProof/>
            <w:lang w:eastAsia="pt-PT"/>
          </w:rPr>
          <w:delText>forested</w:delText>
        </w:r>
      </w:del>
      <w:ins w:id="58" w:author="Thomas" w:date="2014-03-12T15:03:00Z">
        <w:r w:rsidR="007E0B79">
          <w:rPr>
            <w:noProof/>
            <w:lang w:eastAsia="pt-PT"/>
          </w:rPr>
          <w:t>forest-dominated</w:t>
        </w:r>
      </w:ins>
      <w:r w:rsidR="00EA1883">
        <w:rPr>
          <w:noProof/>
          <w:lang w:eastAsia="pt-PT"/>
        </w:rPr>
        <w:t xml:space="preserve"> landscapes</w:t>
      </w:r>
      <w:r>
        <w:rPr>
          <w:noProof/>
          <w:lang w:eastAsia="pt-PT"/>
        </w:rPr>
        <w:t xml:space="preserve">. </w:t>
      </w:r>
    </w:p>
    <w:p w14:paraId="5D16DD1D" w14:textId="33E1BA98" w:rsidR="001774F7" w:rsidRDefault="006C7195" w:rsidP="001774F7">
      <w:r>
        <w:t>Finally, these results also demonstrate</w:t>
      </w:r>
      <w:r w:rsidR="00342B34">
        <w:t xml:space="preserve"> that although forest-dominated landscapes</w:t>
      </w:r>
      <w:r w:rsidR="00273E64">
        <w:t xml:space="preserve"> provide advantages over </w:t>
      </w:r>
      <w:ins w:id="59" w:author="Thomas" w:date="2014-03-12T14:58:00Z">
        <w:r w:rsidR="007E0B79">
          <w:t>meadow</w:t>
        </w:r>
      </w:ins>
      <w:del w:id="60" w:author="Thomas" w:date="2014-03-12T14:58:00Z">
        <w:r w:rsidR="00273E64" w:rsidDel="007E0B79">
          <w:delText>agriculture</w:delText>
        </w:r>
      </w:del>
      <w:r w:rsidR="00273E64">
        <w:t xml:space="preserve">-dominated landscapes, one needs to take good care not to get stuck into a </w:t>
      </w:r>
      <w:del w:id="61" w:author="Thomas" w:date="2014-03-12T14:54:00Z">
        <w:r w:rsidR="00273E64" w:rsidDel="007E0B79">
          <w:delText xml:space="preserve">transition </w:delText>
        </w:r>
      </w:del>
      <w:r w:rsidR="00273E64">
        <w:t xml:space="preserve">landscape </w:t>
      </w:r>
      <w:ins w:id="62" w:author="Thomas" w:date="2014-03-12T14:54:00Z">
        <w:r w:rsidR="007E0B79">
          <w:t xml:space="preserve">largely </w:t>
        </w:r>
      </w:ins>
      <w:r w:rsidR="00273E64">
        <w:t>do</w:t>
      </w:r>
      <w:r w:rsidR="00E34DED">
        <w:t xml:space="preserve">minated by </w:t>
      </w:r>
      <w:r w:rsidR="00273E64">
        <w:t>shrubs alone</w:t>
      </w:r>
      <w:r w:rsidR="00417D66">
        <w:t xml:space="preserve"> (Fig. </w:t>
      </w:r>
      <w:r w:rsidR="00367F1A">
        <w:t>6.</w:t>
      </w:r>
      <w:r w:rsidR="00417D66">
        <w:t>3a,b)</w:t>
      </w:r>
      <w:r w:rsidR="00273E64">
        <w:t xml:space="preserve">. Rather, we advise </w:t>
      </w:r>
      <w:r w:rsidR="00E34DED">
        <w:t xml:space="preserve">to </w:t>
      </w:r>
      <w:ins w:id="63" w:author="Thomas" w:date="2014-03-12T14:56:00Z">
        <w:r w:rsidR="007E0B79">
          <w:t>monitor</w:t>
        </w:r>
      </w:ins>
      <w:ins w:id="64" w:author="Thomas" w:date="2014-03-12T15:29:00Z">
        <w:r w:rsidR="002B51F4">
          <w:t>,</w:t>
        </w:r>
      </w:ins>
      <w:ins w:id="65" w:author="Thomas" w:date="2014-03-12T14:56:00Z">
        <w:r w:rsidR="007E0B79">
          <w:t xml:space="preserve"> and if needed </w:t>
        </w:r>
      </w:ins>
      <w:ins w:id="66" w:author="Thomas" w:date="2014-03-12T14:57:00Z">
        <w:r w:rsidR="007E0B79">
          <w:t xml:space="preserve">to </w:t>
        </w:r>
      </w:ins>
      <w:r w:rsidR="00E34DED">
        <w:t>cater for</w:t>
      </w:r>
      <w:r w:rsidR="00273E64">
        <w:t xml:space="preserve"> spatial and </w:t>
      </w:r>
      <w:r w:rsidR="00273E64" w:rsidRPr="0004400D">
        <w:t xml:space="preserve">temporal habitat heterogeneity </w:t>
      </w:r>
      <w:r w:rsidR="00273E64">
        <w:t xml:space="preserve">within </w:t>
      </w:r>
      <w:del w:id="67" w:author="Thomas" w:date="2014-03-12T14:57:00Z">
        <w:r w:rsidR="00273E64" w:rsidDel="007E0B79">
          <w:delText xml:space="preserve">transition </w:delText>
        </w:r>
      </w:del>
      <w:r w:rsidR="00273E64">
        <w:t xml:space="preserve">landscapes </w:t>
      </w:r>
      <w:bookmarkStart w:id="68" w:name="_GoBack"/>
      <w:bookmarkEnd w:id="68"/>
      <w:ins w:id="69" w:author="Thomas" w:date="2014-03-12T14:57:00Z">
        <w:r w:rsidR="007E0B79">
          <w:t>undergoing farmland abandonment</w:t>
        </w:r>
      </w:ins>
      <w:ins w:id="70" w:author="Thomas" w:date="2014-03-12T14:59:00Z">
        <w:r w:rsidR="007E0B79">
          <w:t>,</w:t>
        </w:r>
      </w:ins>
      <w:ins w:id="71" w:author="Thomas" w:date="2014-03-12T14:57:00Z">
        <w:r w:rsidR="007E0B79">
          <w:t xml:space="preserve"> so as </w:t>
        </w:r>
      </w:ins>
      <w:r w:rsidR="00273E64">
        <w:t>to combat these negative effects.</w:t>
      </w:r>
    </w:p>
    <w:p w14:paraId="4019DCA9" w14:textId="3C29E972" w:rsidR="0004400D" w:rsidRDefault="001774F7" w:rsidP="001774F7">
      <w:pPr>
        <w:pStyle w:val="Heading1"/>
      </w:pPr>
      <w:r>
        <w:t xml:space="preserve">6.8 </w:t>
      </w:r>
      <w:r w:rsidR="0004400D" w:rsidRPr="0004400D">
        <w:t>Habitat resource heterogeneity at multiple spatial scales is key</w:t>
      </w:r>
    </w:p>
    <w:p w14:paraId="2EED9454" w14:textId="77777777" w:rsidR="001774F7" w:rsidRPr="001774F7" w:rsidRDefault="001774F7" w:rsidP="001774F7"/>
    <w:p w14:paraId="3B331CC1" w14:textId="51CA65ED" w:rsidR="00DA43F0" w:rsidRDefault="00DA43F0" w:rsidP="00763E80">
      <w:pPr>
        <w:rPr>
          <w:noProof/>
          <w:lang w:eastAsia="pt-PT"/>
        </w:rPr>
      </w:pPr>
      <w:r>
        <w:rPr>
          <w:noProof/>
          <w:lang w:eastAsia="pt-PT"/>
        </w:rPr>
        <w:t>Let’s now zoom out from the specifics of the Peneda case study on macro-moths to a more general view on rewilding landscapes for multi</w:t>
      </w:r>
      <w:r w:rsidR="00EA1883">
        <w:rPr>
          <w:noProof/>
          <w:lang w:eastAsia="pt-PT"/>
        </w:rPr>
        <w:t xml:space="preserve">ple </w:t>
      </w:r>
      <w:r>
        <w:rPr>
          <w:noProof/>
          <w:lang w:eastAsia="pt-PT"/>
        </w:rPr>
        <w:t>taxa. In order to do so, it is essential to consider</w:t>
      </w:r>
      <w:r w:rsidR="00A51F16">
        <w:rPr>
          <w:noProof/>
          <w:lang w:eastAsia="pt-PT"/>
        </w:rPr>
        <w:t xml:space="preserve"> dispe</w:t>
      </w:r>
      <w:r w:rsidR="00BD493B">
        <w:rPr>
          <w:noProof/>
          <w:lang w:eastAsia="pt-PT"/>
        </w:rPr>
        <w:t>rsal, not only because it is a</w:t>
      </w:r>
      <w:r w:rsidR="00A51F16">
        <w:rPr>
          <w:noProof/>
          <w:lang w:eastAsia="pt-PT"/>
        </w:rPr>
        <w:t xml:space="preserve"> fundamental process that bridges across spatial scales (Chave 2013), but also because it allows us to understand the importance of habitat resource heterogeneity.</w:t>
      </w:r>
      <w:r w:rsidR="003F12CC">
        <w:rPr>
          <w:noProof/>
          <w:lang w:eastAsia="pt-PT"/>
        </w:rPr>
        <w:t xml:space="preserve"> N</w:t>
      </w:r>
      <w:r w:rsidR="008B5084">
        <w:rPr>
          <w:noProof/>
          <w:lang w:eastAsia="pt-PT"/>
        </w:rPr>
        <w:t>on-sessile organisms need to move in order to reach their essential habitat resources</w:t>
      </w:r>
      <w:r w:rsidR="002E0E30">
        <w:rPr>
          <w:noProof/>
          <w:lang w:eastAsia="pt-PT"/>
        </w:rPr>
        <w:t xml:space="preserve">, </w:t>
      </w:r>
      <w:r w:rsidR="003F12CC">
        <w:rPr>
          <w:noProof/>
          <w:lang w:eastAsia="pt-PT"/>
        </w:rPr>
        <w:t xml:space="preserve">needed for the completion of their life-cycle. These varied resources are </w:t>
      </w:r>
      <w:r w:rsidR="002E0E30">
        <w:rPr>
          <w:noProof/>
          <w:lang w:eastAsia="pt-PT"/>
        </w:rPr>
        <w:t xml:space="preserve">often </w:t>
      </w:r>
      <w:r w:rsidR="003F12CC">
        <w:rPr>
          <w:noProof/>
          <w:lang w:eastAsia="pt-PT"/>
        </w:rPr>
        <w:t>spread</w:t>
      </w:r>
      <w:r w:rsidR="002E0E30">
        <w:rPr>
          <w:noProof/>
          <w:lang w:eastAsia="pt-PT"/>
        </w:rPr>
        <w:t xml:space="preserve"> over spatial and temporal gradients,</w:t>
      </w:r>
      <w:r w:rsidR="00E544EE">
        <w:rPr>
          <w:noProof/>
          <w:lang w:eastAsia="pt-PT"/>
        </w:rPr>
        <w:t xml:space="preserve"> </w:t>
      </w:r>
      <w:r w:rsidR="003F12CC">
        <w:rPr>
          <w:noProof/>
          <w:lang w:eastAsia="pt-PT"/>
        </w:rPr>
        <w:t xml:space="preserve">and </w:t>
      </w:r>
      <w:r w:rsidR="00A703A3">
        <w:rPr>
          <w:noProof/>
          <w:lang w:eastAsia="pt-PT"/>
        </w:rPr>
        <w:t>are most often patchily distributed</w:t>
      </w:r>
      <w:r w:rsidR="003F12CC">
        <w:rPr>
          <w:noProof/>
          <w:lang w:eastAsia="pt-PT"/>
        </w:rPr>
        <w:t>,</w:t>
      </w:r>
      <w:r w:rsidR="002C4431">
        <w:rPr>
          <w:noProof/>
          <w:lang w:eastAsia="pt-PT"/>
        </w:rPr>
        <w:t xml:space="preserve"> even within continuous vegetation types</w:t>
      </w:r>
      <w:r w:rsidR="003F12CC">
        <w:rPr>
          <w:noProof/>
          <w:lang w:eastAsia="pt-PT"/>
        </w:rPr>
        <w:t xml:space="preserve"> (Dennis 2010). S</w:t>
      </w:r>
      <w:r w:rsidR="00A703A3">
        <w:rPr>
          <w:noProof/>
          <w:lang w:eastAsia="pt-PT"/>
        </w:rPr>
        <w:t xml:space="preserve">ince dispersal is costly in terms of energy expenditure and predation risk, organisms </w:t>
      </w:r>
      <w:r w:rsidR="003F12CC">
        <w:rPr>
          <w:noProof/>
          <w:lang w:eastAsia="pt-PT"/>
        </w:rPr>
        <w:t xml:space="preserve">hence </w:t>
      </w:r>
      <w:r w:rsidR="00A703A3">
        <w:rPr>
          <w:noProof/>
          <w:lang w:eastAsia="pt-PT"/>
        </w:rPr>
        <w:t>generally benefit from resource configurations that limit dispersal needs</w:t>
      </w:r>
      <w:r w:rsidR="00A00B3C">
        <w:rPr>
          <w:noProof/>
          <w:lang w:eastAsia="pt-PT"/>
        </w:rPr>
        <w:t xml:space="preserve"> (Vanreusel and</w:t>
      </w:r>
      <w:r w:rsidR="00A00B3C" w:rsidRPr="00A00B3C">
        <w:rPr>
          <w:noProof/>
          <w:lang w:eastAsia="pt-PT"/>
        </w:rPr>
        <w:t xml:space="preserve"> Van Dyck 2007)</w:t>
      </w:r>
      <w:r w:rsidR="00A703A3">
        <w:rPr>
          <w:noProof/>
          <w:lang w:eastAsia="pt-PT"/>
        </w:rPr>
        <w:t xml:space="preserve">. </w:t>
      </w:r>
      <w:r w:rsidR="002E0E30">
        <w:rPr>
          <w:noProof/>
          <w:lang w:eastAsia="pt-PT"/>
        </w:rPr>
        <w:t xml:space="preserve">Landscapes characterised by </w:t>
      </w:r>
      <w:r w:rsidR="002C4431">
        <w:rPr>
          <w:noProof/>
          <w:lang w:eastAsia="pt-PT"/>
        </w:rPr>
        <w:t xml:space="preserve">high habitat resource heterogeneity </w:t>
      </w:r>
      <w:r w:rsidR="002E0E30">
        <w:rPr>
          <w:noProof/>
          <w:lang w:eastAsia="pt-PT"/>
        </w:rPr>
        <w:t>are more likely to provide such resource configurations</w:t>
      </w:r>
      <w:r w:rsidR="005E2173">
        <w:rPr>
          <w:noProof/>
          <w:lang w:eastAsia="pt-PT"/>
        </w:rPr>
        <w:t xml:space="preserve"> (Dennis 2010</w:t>
      </w:r>
      <w:r w:rsidR="002E0E30">
        <w:rPr>
          <w:noProof/>
          <w:lang w:eastAsia="pt-PT"/>
        </w:rPr>
        <w:t>; Vickery and Arlettaz 2012</w:t>
      </w:r>
      <w:r w:rsidR="005E2173">
        <w:rPr>
          <w:noProof/>
          <w:lang w:eastAsia="pt-PT"/>
        </w:rPr>
        <w:t>)</w:t>
      </w:r>
      <w:r w:rsidR="00F21B3C">
        <w:rPr>
          <w:noProof/>
          <w:lang w:eastAsia="pt-PT"/>
        </w:rPr>
        <w:t>, and hence to provide increased species diversity (Verhulst et al</w:t>
      </w:r>
      <w:r w:rsidR="003F12CC">
        <w:rPr>
          <w:noProof/>
          <w:lang w:eastAsia="pt-PT"/>
        </w:rPr>
        <w:t>.</w:t>
      </w:r>
      <w:r w:rsidR="00F21B3C">
        <w:rPr>
          <w:noProof/>
          <w:lang w:eastAsia="pt-PT"/>
        </w:rPr>
        <w:t xml:space="preserve"> 2004)</w:t>
      </w:r>
      <w:r w:rsidR="005A333A">
        <w:rPr>
          <w:noProof/>
          <w:lang w:eastAsia="pt-PT"/>
        </w:rPr>
        <w:t>. However, since there is a vast variety in terms of dispersal capacities and reso</w:t>
      </w:r>
      <w:r w:rsidR="00EA1883">
        <w:rPr>
          <w:noProof/>
          <w:lang w:eastAsia="pt-PT"/>
        </w:rPr>
        <w:t>urce use among, and even within</w:t>
      </w:r>
      <w:r w:rsidR="005A333A">
        <w:rPr>
          <w:noProof/>
          <w:lang w:eastAsia="pt-PT"/>
        </w:rPr>
        <w:t xml:space="preserve"> taxa, such heterogeneity needs to be provided at multiple spatial scales in order to cater for all.</w:t>
      </w:r>
      <w:r w:rsidR="00E544EE">
        <w:rPr>
          <w:noProof/>
          <w:lang w:eastAsia="pt-PT"/>
        </w:rPr>
        <w:t xml:space="preserve"> </w:t>
      </w:r>
      <w:r w:rsidR="00334C72">
        <w:rPr>
          <w:noProof/>
          <w:lang w:eastAsia="pt-PT"/>
        </w:rPr>
        <w:t xml:space="preserve">After all, each species/individual is adapted to exploit resources within a spatial range, some more specifically so than others, and </w:t>
      </w:r>
      <w:r w:rsidR="00F21B3C">
        <w:rPr>
          <w:noProof/>
          <w:lang w:eastAsia="pt-PT"/>
        </w:rPr>
        <w:t>this over a whole gradient from extreme widely to extreme narrowly spaced resources</w:t>
      </w:r>
      <w:r w:rsidR="00334C72">
        <w:rPr>
          <w:noProof/>
          <w:lang w:eastAsia="pt-PT"/>
        </w:rPr>
        <w:t xml:space="preserve">. </w:t>
      </w:r>
      <w:r w:rsidR="00E544EE">
        <w:rPr>
          <w:noProof/>
          <w:lang w:eastAsia="pt-PT"/>
        </w:rPr>
        <w:t>E</w:t>
      </w:r>
      <w:r w:rsidR="00155321">
        <w:rPr>
          <w:noProof/>
          <w:lang w:eastAsia="pt-PT"/>
        </w:rPr>
        <w:t xml:space="preserve">vidently, </w:t>
      </w:r>
      <w:r w:rsidR="00E544EE">
        <w:rPr>
          <w:noProof/>
          <w:lang w:eastAsia="pt-PT"/>
        </w:rPr>
        <w:t xml:space="preserve">the more biotope types within a landscape, the wider the array of resources and thus the more organisms supported. Also, </w:t>
      </w:r>
      <w:r w:rsidR="002E0E30">
        <w:rPr>
          <w:noProof/>
          <w:lang w:eastAsia="pt-PT"/>
        </w:rPr>
        <w:t>for a given species</w:t>
      </w:r>
      <w:r w:rsidR="00334C72">
        <w:rPr>
          <w:noProof/>
          <w:lang w:eastAsia="pt-PT"/>
        </w:rPr>
        <w:t>,</w:t>
      </w:r>
      <w:r w:rsidR="002E0E30">
        <w:rPr>
          <w:noProof/>
          <w:lang w:eastAsia="pt-PT"/>
        </w:rPr>
        <w:t xml:space="preserve"> </w:t>
      </w:r>
      <w:r w:rsidR="004F4DD5">
        <w:rPr>
          <w:noProof/>
          <w:lang w:eastAsia="pt-PT"/>
        </w:rPr>
        <w:t xml:space="preserve">large </w:t>
      </w:r>
      <w:r w:rsidR="00155321">
        <w:rPr>
          <w:noProof/>
          <w:lang w:eastAsia="pt-PT"/>
        </w:rPr>
        <w:t xml:space="preserve">enough </w:t>
      </w:r>
      <w:r w:rsidR="004F4DD5">
        <w:rPr>
          <w:noProof/>
          <w:lang w:eastAsia="pt-PT"/>
        </w:rPr>
        <w:t xml:space="preserve">quantities of its </w:t>
      </w:r>
      <w:r w:rsidR="00155321">
        <w:rPr>
          <w:noProof/>
          <w:lang w:eastAsia="pt-PT"/>
        </w:rPr>
        <w:t xml:space="preserve">essential resources need to be present, limiting the minimum patch size below which </w:t>
      </w:r>
      <w:r w:rsidR="002E0E30">
        <w:rPr>
          <w:noProof/>
          <w:lang w:eastAsia="pt-PT"/>
        </w:rPr>
        <w:t>it</w:t>
      </w:r>
      <w:r w:rsidR="00155321">
        <w:rPr>
          <w:noProof/>
          <w:lang w:eastAsia="pt-PT"/>
        </w:rPr>
        <w:t xml:space="preserve"> will be absent. In general, mobile organisms need larger areas of habitat than less-mobile ones</w:t>
      </w:r>
      <w:r w:rsidR="00C7021F">
        <w:rPr>
          <w:noProof/>
          <w:lang w:eastAsia="pt-PT"/>
        </w:rPr>
        <w:t xml:space="preserve"> (Pereira and Daily 2004)</w:t>
      </w:r>
      <w:r w:rsidR="00155321">
        <w:rPr>
          <w:noProof/>
          <w:lang w:eastAsia="pt-PT"/>
        </w:rPr>
        <w:t xml:space="preserve">. For instance, mobile woodland moth species </w:t>
      </w:r>
      <w:r w:rsidR="005E2173">
        <w:rPr>
          <w:noProof/>
          <w:lang w:eastAsia="pt-PT"/>
        </w:rPr>
        <w:t xml:space="preserve">were not found in small (&lt;5 ha) </w:t>
      </w:r>
      <w:r w:rsidR="00155321">
        <w:rPr>
          <w:noProof/>
          <w:lang w:eastAsia="pt-PT"/>
        </w:rPr>
        <w:t>wood patches</w:t>
      </w:r>
      <w:r w:rsidR="005E2173">
        <w:rPr>
          <w:noProof/>
          <w:lang w:eastAsia="pt-PT"/>
        </w:rPr>
        <w:t xml:space="preserve"> (Slade et al. 2013). As such, the high macro-moth diversity in the </w:t>
      </w:r>
      <w:del w:id="72" w:author="Thomas" w:date="2014-03-12T15:04:00Z">
        <w:r w:rsidR="005E2173" w:rsidDel="007E0B79">
          <w:rPr>
            <w:noProof/>
            <w:lang w:eastAsia="pt-PT"/>
          </w:rPr>
          <w:delText>forested</w:delText>
        </w:r>
      </w:del>
      <w:ins w:id="73" w:author="Thomas" w:date="2014-03-12T15:04:00Z">
        <w:r w:rsidR="007E0B79">
          <w:rPr>
            <w:noProof/>
            <w:lang w:eastAsia="pt-PT"/>
          </w:rPr>
          <w:t>forest-dominated</w:t>
        </w:r>
      </w:ins>
      <w:r w:rsidR="005E2173">
        <w:rPr>
          <w:noProof/>
          <w:lang w:eastAsia="pt-PT"/>
        </w:rPr>
        <w:t xml:space="preserve"> landscape of Peneda (see above) can be explained by a combination of (i) </w:t>
      </w:r>
      <w:r w:rsidR="00916E0B">
        <w:rPr>
          <w:noProof/>
          <w:lang w:eastAsia="pt-PT"/>
        </w:rPr>
        <w:t xml:space="preserve">sufficiently large woodland patches to cater for the needs of mobile woodland specialists, and (ii) </w:t>
      </w:r>
      <w:r w:rsidR="005E2173">
        <w:rPr>
          <w:noProof/>
          <w:lang w:eastAsia="pt-PT"/>
        </w:rPr>
        <w:t>sufficient resource heterogeneity at multiple spatial scales</w:t>
      </w:r>
      <w:r w:rsidR="00916E0B">
        <w:rPr>
          <w:noProof/>
          <w:lang w:eastAsia="pt-PT"/>
        </w:rPr>
        <w:t>.</w:t>
      </w:r>
      <w:r w:rsidR="005E2173">
        <w:rPr>
          <w:noProof/>
          <w:lang w:eastAsia="pt-PT"/>
        </w:rPr>
        <w:t xml:space="preserve"> </w:t>
      </w:r>
      <w:r w:rsidR="00916E0B">
        <w:rPr>
          <w:noProof/>
          <w:lang w:eastAsia="pt-PT"/>
        </w:rPr>
        <w:t>I</w:t>
      </w:r>
      <w:r w:rsidR="005E2173">
        <w:rPr>
          <w:noProof/>
          <w:lang w:eastAsia="pt-PT"/>
        </w:rPr>
        <w:t xml:space="preserve">ndeed, the specific study landscape was not a forest ‘monoculture’ but consisted of a patchwork </w:t>
      </w:r>
      <w:r w:rsidR="00916E0B">
        <w:rPr>
          <w:noProof/>
          <w:lang w:eastAsia="pt-PT"/>
        </w:rPr>
        <w:t xml:space="preserve">of meadows and scrubland of varying size embedded within a </w:t>
      </w:r>
      <w:r w:rsidR="00A123AC">
        <w:rPr>
          <w:noProof/>
          <w:lang w:eastAsia="pt-PT"/>
        </w:rPr>
        <w:t xml:space="preserve">dominant </w:t>
      </w:r>
      <w:r w:rsidR="00916E0B">
        <w:rPr>
          <w:noProof/>
          <w:lang w:eastAsia="pt-PT"/>
        </w:rPr>
        <w:t xml:space="preserve">forest matrix (Fig. </w:t>
      </w:r>
      <w:r w:rsidR="00367F1A">
        <w:rPr>
          <w:noProof/>
          <w:lang w:eastAsia="pt-PT"/>
        </w:rPr>
        <w:t>6.</w:t>
      </w:r>
      <w:r w:rsidR="00916E0B">
        <w:rPr>
          <w:noProof/>
          <w:lang w:eastAsia="pt-PT"/>
        </w:rPr>
        <w:t>1)</w:t>
      </w:r>
      <w:r w:rsidR="00EA1883">
        <w:rPr>
          <w:noProof/>
          <w:lang w:eastAsia="pt-PT"/>
        </w:rPr>
        <w:t>. This patchwork</w:t>
      </w:r>
      <w:r w:rsidR="004F4DD5">
        <w:rPr>
          <w:noProof/>
          <w:lang w:eastAsia="pt-PT"/>
        </w:rPr>
        <w:t xml:space="preserve"> allows a diverse </w:t>
      </w:r>
      <w:r w:rsidR="00916E0B">
        <w:rPr>
          <w:noProof/>
          <w:lang w:eastAsia="pt-PT"/>
        </w:rPr>
        <w:t>composition of meadow, scrubland and woodland s</w:t>
      </w:r>
      <w:r w:rsidR="004F4DD5">
        <w:rPr>
          <w:noProof/>
          <w:lang w:eastAsia="pt-PT"/>
        </w:rPr>
        <w:t>pecies</w:t>
      </w:r>
      <w:r w:rsidR="00916E0B">
        <w:rPr>
          <w:noProof/>
          <w:lang w:eastAsia="pt-PT"/>
        </w:rPr>
        <w:t>.</w:t>
      </w:r>
    </w:p>
    <w:p w14:paraId="64975ACC" w14:textId="4E1641C2" w:rsidR="001774F7" w:rsidRDefault="004F4DD5" w:rsidP="001774F7">
      <w:pPr>
        <w:rPr>
          <w:noProof/>
          <w:lang w:eastAsia="pt-PT"/>
        </w:rPr>
      </w:pPr>
      <w:r>
        <w:rPr>
          <w:noProof/>
          <w:lang w:eastAsia="pt-PT"/>
        </w:rPr>
        <w:t>Habitat heterogeneity is known to strongly influence the abundance and diversity of species within landscapes</w:t>
      </w:r>
      <w:r w:rsidR="00AA6C55">
        <w:rPr>
          <w:noProof/>
          <w:lang w:eastAsia="pt-PT"/>
        </w:rPr>
        <w:t xml:space="preserve"> (</w:t>
      </w:r>
      <w:r w:rsidR="001633A3">
        <w:t>Tjø</w:t>
      </w:r>
      <w:r w:rsidR="001633A3" w:rsidRPr="00AA6C55">
        <w:t>rve</w:t>
      </w:r>
      <w:r w:rsidR="00AA6C55">
        <w:rPr>
          <w:noProof/>
          <w:lang w:eastAsia="pt-PT"/>
        </w:rPr>
        <w:t xml:space="preserve"> 2002)</w:t>
      </w:r>
      <w:r>
        <w:rPr>
          <w:noProof/>
          <w:lang w:eastAsia="pt-PT"/>
        </w:rPr>
        <w:t xml:space="preserve">. </w:t>
      </w:r>
      <w:r w:rsidR="00B47E6E" w:rsidRPr="00B47E6E">
        <w:t>For instance, the change of the typically diverse habitat mosaic of extensive farmland towards the spatially and temporally – both at multiple scales – increasingly uniform intensive farmscapes, has been identified as the root cause of the decline in European farmland biodiversity, whether measured at a small or large scale (Benton et al. 2003). Likewise, we believe that rewilding exercises need to pay attention that sufficient heterogeneity remains during the whole rewilding process.</w:t>
      </w:r>
      <w:r w:rsidR="00B47E6E">
        <w:rPr>
          <w:noProof/>
          <w:lang w:eastAsia="pt-PT"/>
        </w:rPr>
        <w:t xml:space="preserve"> </w:t>
      </w:r>
      <w:r w:rsidR="004452AA">
        <w:rPr>
          <w:noProof/>
          <w:lang w:eastAsia="pt-PT"/>
        </w:rPr>
        <w:t xml:space="preserve">For example, whilst </w:t>
      </w:r>
      <w:r w:rsidR="00343CF0">
        <w:rPr>
          <w:noProof/>
          <w:lang w:eastAsia="pt-PT"/>
        </w:rPr>
        <w:t xml:space="preserve">bird species typical of extensive farmland </w:t>
      </w:r>
      <w:r w:rsidR="004452AA">
        <w:rPr>
          <w:noProof/>
          <w:lang w:eastAsia="pt-PT"/>
        </w:rPr>
        <w:t xml:space="preserve">disappear when </w:t>
      </w:r>
      <w:r w:rsidR="00343CF0">
        <w:rPr>
          <w:noProof/>
          <w:lang w:eastAsia="pt-PT"/>
        </w:rPr>
        <w:t xml:space="preserve">landscapes </w:t>
      </w:r>
      <w:r w:rsidR="004452AA">
        <w:rPr>
          <w:noProof/>
          <w:lang w:eastAsia="pt-PT"/>
        </w:rPr>
        <w:t xml:space="preserve">become </w:t>
      </w:r>
      <w:r w:rsidR="00343CF0">
        <w:rPr>
          <w:noProof/>
          <w:lang w:eastAsia="pt-PT"/>
        </w:rPr>
        <w:t>too</w:t>
      </w:r>
      <w:r w:rsidR="004452AA">
        <w:rPr>
          <w:noProof/>
          <w:lang w:eastAsia="pt-PT"/>
        </w:rPr>
        <w:t xml:space="preserve"> open due to intensification, </w:t>
      </w:r>
      <w:r w:rsidR="00343CF0">
        <w:rPr>
          <w:noProof/>
          <w:lang w:eastAsia="pt-PT"/>
        </w:rPr>
        <w:t xml:space="preserve">they may at the other extreme also disappear from areas where forest recovery removes all open areas (Vickery and Arlettaz 2012). </w:t>
      </w:r>
      <w:r w:rsidR="004452AA">
        <w:rPr>
          <w:noProof/>
          <w:lang w:eastAsia="pt-PT"/>
        </w:rPr>
        <w:t>Rewilding p</w:t>
      </w:r>
      <w:r w:rsidR="00A123AC">
        <w:rPr>
          <w:noProof/>
          <w:lang w:eastAsia="pt-PT"/>
        </w:rPr>
        <w:t>rojects should hence monitor</w:t>
      </w:r>
      <w:r w:rsidR="004452AA">
        <w:rPr>
          <w:noProof/>
          <w:lang w:eastAsia="pt-PT"/>
        </w:rPr>
        <w:t xml:space="preserve"> </w:t>
      </w:r>
      <w:r w:rsidR="00A123AC">
        <w:rPr>
          <w:noProof/>
          <w:lang w:eastAsia="pt-PT"/>
        </w:rPr>
        <w:t xml:space="preserve">heterogeneity </w:t>
      </w:r>
      <w:r w:rsidR="00794A16">
        <w:rPr>
          <w:noProof/>
          <w:lang w:eastAsia="pt-PT"/>
        </w:rPr>
        <w:t xml:space="preserve">and </w:t>
      </w:r>
      <w:r w:rsidR="004452AA">
        <w:rPr>
          <w:noProof/>
          <w:lang w:eastAsia="pt-PT"/>
        </w:rPr>
        <w:t>intervene with conservation management</w:t>
      </w:r>
      <w:r w:rsidR="00794A16">
        <w:rPr>
          <w:noProof/>
          <w:lang w:eastAsia="pt-PT"/>
        </w:rPr>
        <w:t xml:space="preserve"> when necessary</w:t>
      </w:r>
      <w:r w:rsidR="00FD7291">
        <w:rPr>
          <w:noProof/>
          <w:lang w:eastAsia="pt-PT"/>
        </w:rPr>
        <w:t xml:space="preserve"> (Controlled Rewilding: see above)</w:t>
      </w:r>
      <w:r w:rsidR="00794A16">
        <w:rPr>
          <w:noProof/>
          <w:lang w:eastAsia="pt-PT"/>
        </w:rPr>
        <w:t xml:space="preserve">. </w:t>
      </w:r>
      <w:r>
        <w:rPr>
          <w:noProof/>
          <w:lang w:eastAsia="pt-PT"/>
        </w:rPr>
        <w:t>Because</w:t>
      </w:r>
      <w:r w:rsidR="00794A16">
        <w:rPr>
          <w:noProof/>
          <w:lang w:eastAsia="pt-PT"/>
        </w:rPr>
        <w:t xml:space="preserve"> the intense defaunation (especially of large mammals) </w:t>
      </w:r>
      <w:r w:rsidR="00B9306A">
        <w:rPr>
          <w:noProof/>
          <w:lang w:eastAsia="pt-PT"/>
        </w:rPr>
        <w:t xml:space="preserve">since the Pleistocene </w:t>
      </w:r>
      <w:r w:rsidR="00794A16">
        <w:rPr>
          <w:noProof/>
          <w:lang w:eastAsia="pt-PT"/>
        </w:rPr>
        <w:t>has lead to a decreased environme</w:t>
      </w:r>
      <w:r w:rsidR="00B9306A">
        <w:rPr>
          <w:noProof/>
          <w:lang w:eastAsia="pt-PT"/>
        </w:rPr>
        <w:t xml:space="preserve">ntal heterogeneity </w:t>
      </w:r>
      <w:r w:rsidR="004452AA">
        <w:rPr>
          <w:noProof/>
          <w:lang w:eastAsia="pt-PT"/>
        </w:rPr>
        <w:t xml:space="preserve">in remaining </w:t>
      </w:r>
      <w:r w:rsidR="00A123AC">
        <w:rPr>
          <w:noProof/>
          <w:lang w:eastAsia="pt-PT"/>
        </w:rPr>
        <w:t>ecosystems</w:t>
      </w:r>
      <w:r w:rsidR="004452AA">
        <w:rPr>
          <w:noProof/>
          <w:lang w:eastAsia="pt-PT"/>
        </w:rPr>
        <w:t xml:space="preserve"> </w:t>
      </w:r>
      <w:r w:rsidR="00B9306A">
        <w:rPr>
          <w:noProof/>
          <w:lang w:eastAsia="pt-PT"/>
        </w:rPr>
        <w:t>(Corlett 2013</w:t>
      </w:r>
      <w:r w:rsidR="00794A16">
        <w:rPr>
          <w:noProof/>
          <w:lang w:eastAsia="pt-PT"/>
        </w:rPr>
        <w:t xml:space="preserve">), and since current rewilding exercises are not continent-wide but region-wide at best, it </w:t>
      </w:r>
      <w:r w:rsidR="00FD7291">
        <w:rPr>
          <w:noProof/>
          <w:lang w:eastAsia="pt-PT"/>
        </w:rPr>
        <w:t>should be</w:t>
      </w:r>
      <w:r w:rsidR="00A123AC">
        <w:rPr>
          <w:noProof/>
          <w:lang w:eastAsia="pt-PT"/>
        </w:rPr>
        <w:t xml:space="preserve"> clear that hands</w:t>
      </w:r>
      <w:r w:rsidR="00A123AC" w:rsidRPr="00A123AC">
        <w:rPr>
          <w:noProof/>
          <w:lang w:eastAsia="pt-PT"/>
        </w:rPr>
        <w:t>-</w:t>
      </w:r>
      <w:r w:rsidR="00A123AC">
        <w:rPr>
          <w:noProof/>
          <w:lang w:eastAsia="pt-PT"/>
        </w:rPr>
        <w:t>off</w:t>
      </w:r>
      <w:r w:rsidR="00794A16">
        <w:rPr>
          <w:noProof/>
          <w:lang w:eastAsia="pt-PT"/>
        </w:rPr>
        <w:t xml:space="preserve"> restoration processes may not be sufficient to reach desirable biodiversity outcomes</w:t>
      </w:r>
      <w:r w:rsidR="00FD7291">
        <w:rPr>
          <w:noProof/>
          <w:lang w:eastAsia="pt-PT"/>
        </w:rPr>
        <w:t>, and that Controlled Rewilding is more advisable.</w:t>
      </w:r>
      <w:r w:rsidR="00794A16">
        <w:rPr>
          <w:noProof/>
          <w:lang w:eastAsia="pt-PT"/>
        </w:rPr>
        <w:t xml:space="preserve"> </w:t>
      </w:r>
    </w:p>
    <w:p w14:paraId="215A534E" w14:textId="4E3715E0" w:rsidR="00BE2105" w:rsidRDefault="001774F7" w:rsidP="001774F7">
      <w:pPr>
        <w:pStyle w:val="Heading1"/>
      </w:pPr>
      <w:r>
        <w:rPr>
          <w:noProof/>
          <w:lang w:eastAsia="pt-PT"/>
        </w:rPr>
        <w:t xml:space="preserve">6.9 </w:t>
      </w:r>
      <w:r w:rsidR="006046F0" w:rsidRPr="0004400D">
        <w:t>Wrapping it up and the way forward</w:t>
      </w:r>
    </w:p>
    <w:p w14:paraId="324F07DF" w14:textId="77777777" w:rsidR="001774F7" w:rsidRPr="001774F7" w:rsidRDefault="001774F7" w:rsidP="001774F7"/>
    <w:p w14:paraId="213A9707" w14:textId="2FC09716" w:rsidR="00212C3D" w:rsidRDefault="00212C3D" w:rsidP="00763E80">
      <w:r>
        <w:t xml:space="preserve">Semi-natural meadows </w:t>
      </w:r>
      <w:r w:rsidR="00BE2105">
        <w:t xml:space="preserve">and other open biotopes </w:t>
      </w:r>
      <w:r>
        <w:t xml:space="preserve">are important contributors to agro-ecosystem biodiversity </w:t>
      </w:r>
      <w:r w:rsidR="00BE2105">
        <w:t xml:space="preserve">on marginal land </w:t>
      </w:r>
      <w:r>
        <w:t xml:space="preserve">(Knop </w:t>
      </w:r>
      <w:r w:rsidR="003F12CC">
        <w:t xml:space="preserve">et al. </w:t>
      </w:r>
      <w:r w:rsidR="0094015F">
        <w:t>2006). Whilst</w:t>
      </w:r>
      <w:r>
        <w:t xml:space="preserve"> the negative effects of grassland intensification on biodiversity are relatively well understood (Marini et al</w:t>
      </w:r>
      <w:r w:rsidR="0094015F">
        <w:t>.</w:t>
      </w:r>
      <w:r>
        <w:t xml:space="preserve"> </w:t>
      </w:r>
      <w:r w:rsidR="005300B6">
        <w:t>2008</w:t>
      </w:r>
      <w:r>
        <w:t xml:space="preserve">), the impact of grassland abandonment </w:t>
      </w:r>
      <w:r w:rsidR="00E16891">
        <w:t xml:space="preserve">– common to European mountainous areas – </w:t>
      </w:r>
      <w:r w:rsidR="0094015F">
        <w:t xml:space="preserve">is much less understood, and </w:t>
      </w:r>
      <w:r>
        <w:t>hence controversial. In our view, the a</w:t>
      </w:r>
      <w:r w:rsidR="006046F0">
        <w:t>lleged</w:t>
      </w:r>
      <w:r>
        <w:t xml:space="preserve"> negative effects result from two biases: </w:t>
      </w:r>
      <w:r w:rsidR="0094015F">
        <w:t xml:space="preserve">species composition </w:t>
      </w:r>
      <w:r>
        <w:t>studies are often perfor</w:t>
      </w:r>
      <w:r w:rsidR="0094015F">
        <w:t xml:space="preserve">med at relatively small </w:t>
      </w:r>
      <w:r>
        <w:t xml:space="preserve">scales, and narrowly focus on </w:t>
      </w:r>
      <w:r w:rsidR="002510CD">
        <w:t xml:space="preserve">open-biotope </w:t>
      </w:r>
      <w:r>
        <w:t>speci</w:t>
      </w:r>
      <w:r w:rsidR="00E731A3">
        <w:t>es</w:t>
      </w:r>
      <w:r>
        <w:t xml:space="preserve"> alone.</w:t>
      </w:r>
      <w:r w:rsidR="00E16891">
        <w:t xml:space="preserve"> These biases ignore that ecosystem dynamics occur across spatial scales, and that ecosystems consist of other functional groups too. </w:t>
      </w:r>
    </w:p>
    <w:p w14:paraId="5FC0AA27" w14:textId="3C980245" w:rsidR="00F00D45" w:rsidRDefault="00212C3D" w:rsidP="00763E80">
      <w:r>
        <w:t xml:space="preserve">Nevertheless, evidence exists that </w:t>
      </w:r>
      <w:r w:rsidR="00E731A3">
        <w:t xml:space="preserve">cessation of management, and the resulting </w:t>
      </w:r>
      <w:r>
        <w:t>transitional vegetation types</w:t>
      </w:r>
      <w:r w:rsidR="00E731A3">
        <w:t xml:space="preserve">, </w:t>
      </w:r>
      <w:r>
        <w:t xml:space="preserve">can be important </w:t>
      </w:r>
      <w:r w:rsidR="00E731A3">
        <w:t xml:space="preserve">– even at the field-scale – </w:t>
      </w:r>
      <w:r>
        <w:t>for several taxonomic g</w:t>
      </w:r>
      <w:r w:rsidR="00E731A3">
        <w:t xml:space="preserve">roups </w:t>
      </w:r>
      <w:r>
        <w:t xml:space="preserve">(Lepidoptera: Balmer </w:t>
      </w:r>
      <w:r w:rsidR="00BA7E9F">
        <w:t>and</w:t>
      </w:r>
      <w:r>
        <w:t xml:space="preserve"> Erhardt 2000; Baur </w:t>
      </w:r>
      <w:r w:rsidR="003F12CC">
        <w:t xml:space="preserve">et al. </w:t>
      </w:r>
      <w:r>
        <w:t xml:space="preserve">2006; Öckinger </w:t>
      </w:r>
      <w:r w:rsidR="003F12CC">
        <w:t xml:space="preserve">et al. </w:t>
      </w:r>
      <w:r>
        <w:t xml:space="preserve">2006; Skórka </w:t>
      </w:r>
      <w:r w:rsidR="003F12CC">
        <w:t xml:space="preserve">et al. </w:t>
      </w:r>
      <w:r>
        <w:t xml:space="preserve">2007 – Apoidea: Kruess </w:t>
      </w:r>
      <w:r w:rsidR="00BA7E9F">
        <w:t>and</w:t>
      </w:r>
      <w:r>
        <w:t xml:space="preserve"> Tscharntke 2002 – Orthoptera: Marini </w:t>
      </w:r>
      <w:r w:rsidR="003F12CC">
        <w:t xml:space="preserve">et al. </w:t>
      </w:r>
      <w:r>
        <w:t>2009a). Similarly, consensus is getting stronger that reduced grazing increases invertebrate abundance and species richness (Littlewood 2008).</w:t>
      </w:r>
    </w:p>
    <w:p w14:paraId="7D4C865C" w14:textId="59F1605C" w:rsidR="0080129F" w:rsidRDefault="00185643" w:rsidP="00763E80">
      <w:r>
        <w:t xml:space="preserve">We believe that studies on biodiversity effects should include landscape and/or regional scales. </w:t>
      </w:r>
      <w:r w:rsidR="00A123AC">
        <w:t>E</w:t>
      </w:r>
      <w:r w:rsidR="00212C3D">
        <w:t xml:space="preserve">cological processes are not limited to the field-scale, as many organisms move at larger spatial scales, and respond differently to the surrounding landscape according to their size, mobility and functional traits (Steffan-Dewenter </w:t>
      </w:r>
      <w:r w:rsidR="003F12CC">
        <w:t xml:space="preserve">et al. </w:t>
      </w:r>
      <w:r w:rsidR="00212C3D">
        <w:t xml:space="preserve">2002; Tscharntke </w:t>
      </w:r>
      <w:r w:rsidR="003F12CC">
        <w:t xml:space="preserve">et al. </w:t>
      </w:r>
      <w:r w:rsidR="00212C3D">
        <w:t xml:space="preserve">2005; Merckx </w:t>
      </w:r>
      <w:r w:rsidR="003F12CC">
        <w:t xml:space="preserve">et al. </w:t>
      </w:r>
      <w:r w:rsidR="00212C3D">
        <w:t>2009,2010</w:t>
      </w:r>
      <w:r w:rsidR="00B8365A">
        <w:t>b</w:t>
      </w:r>
      <w:r w:rsidR="00E10D07">
        <w:t xml:space="preserve">; Slade </w:t>
      </w:r>
      <w:r w:rsidR="003F12CC">
        <w:t xml:space="preserve">et al. </w:t>
      </w:r>
      <w:r w:rsidR="00E10D07">
        <w:t xml:space="preserve">2013; </w:t>
      </w:r>
      <w:r w:rsidR="00E10D07" w:rsidRPr="00682EF6">
        <w:t xml:space="preserve">Queiroz </w:t>
      </w:r>
      <w:r w:rsidR="003F12CC" w:rsidRPr="00682EF6">
        <w:t xml:space="preserve">et al. </w:t>
      </w:r>
      <w:r w:rsidR="00BC015A" w:rsidRPr="00682EF6">
        <w:t>submitted</w:t>
      </w:r>
      <w:r w:rsidR="00212C3D" w:rsidRPr="00682EF6">
        <w:t xml:space="preserve">). </w:t>
      </w:r>
      <w:r w:rsidR="002510CD" w:rsidRPr="00682EF6">
        <w:t>At</w:t>
      </w:r>
      <w:r w:rsidR="002510CD">
        <w:t xml:space="preserve"> these</w:t>
      </w:r>
      <w:r w:rsidR="00212C3D">
        <w:t xml:space="preserve"> </w:t>
      </w:r>
      <w:r w:rsidR="002510CD">
        <w:t xml:space="preserve">larger </w:t>
      </w:r>
      <w:r w:rsidR="00212C3D">
        <w:t>scale</w:t>
      </w:r>
      <w:r w:rsidR="002510CD">
        <w:t>s</w:t>
      </w:r>
      <w:r w:rsidR="00212C3D">
        <w:t xml:space="preserve"> we expect positiv</w:t>
      </w:r>
      <w:r w:rsidR="00D5636B">
        <w:t>e effects from land abandonment.</w:t>
      </w:r>
      <w:r w:rsidR="00212C3D">
        <w:t xml:space="preserve"> </w:t>
      </w:r>
      <w:r w:rsidR="00D5636B">
        <w:t>Indeed, reduced effects of habitat fragmentation</w:t>
      </w:r>
      <w:r>
        <w:t>, and high</w:t>
      </w:r>
      <w:r w:rsidR="00D5636B">
        <w:t xml:space="preserve"> landscape heterogeneity</w:t>
      </w:r>
      <w:r>
        <w:t>,</w:t>
      </w:r>
      <w:r w:rsidR="00D5636B">
        <w:t xml:space="preserve"> </w:t>
      </w:r>
      <w:r>
        <w:t xml:space="preserve">may lead to </w:t>
      </w:r>
      <w:r w:rsidR="00212C3D">
        <w:t>better functioning</w:t>
      </w:r>
      <w:r w:rsidR="00324F93">
        <w:t>, more diverse,</w:t>
      </w:r>
      <w:r w:rsidR="00212C3D">
        <w:t xml:space="preserve"> and </w:t>
      </w:r>
      <w:r w:rsidR="00D5636B">
        <w:t xml:space="preserve">hence </w:t>
      </w:r>
      <w:r w:rsidR="00212C3D">
        <w:t>more resilient ecosystems</w:t>
      </w:r>
      <w:r w:rsidR="00324F93">
        <w:t xml:space="preserve"> (Loreau and de Mazancourt 2013)</w:t>
      </w:r>
      <w:r w:rsidR="00212C3D">
        <w:t xml:space="preserve">. </w:t>
      </w:r>
      <w:r w:rsidR="00E16891">
        <w:t xml:space="preserve">For example, </w:t>
      </w:r>
      <w:r w:rsidR="00212C3D">
        <w:t xml:space="preserve">Marini </w:t>
      </w:r>
      <w:r w:rsidR="003F12CC">
        <w:t xml:space="preserve">et al. </w:t>
      </w:r>
      <w:r w:rsidR="0094015F">
        <w:t>(2008,</w:t>
      </w:r>
      <w:r w:rsidR="00212C3D">
        <w:t>2009b) show that a high proportion of woody vegetation at a landscape-scale positively affects Orthopteran species richness, whereas a high proportion of grasslands did so negatively.</w:t>
      </w:r>
      <w:r w:rsidR="00884308">
        <w:t xml:space="preserve"> </w:t>
      </w:r>
      <w:r w:rsidR="00E16891">
        <w:t>O</w:t>
      </w:r>
      <w:r w:rsidR="00884308">
        <w:t>ther example</w:t>
      </w:r>
      <w:r w:rsidR="00E16891">
        <w:t>s</w:t>
      </w:r>
      <w:r w:rsidR="00884308">
        <w:t xml:space="preserve"> are birds of prey which obtain resources from both farm</w:t>
      </w:r>
      <w:r w:rsidR="00B7150F">
        <w:t>-</w:t>
      </w:r>
      <w:r w:rsidR="00884308">
        <w:t xml:space="preserve"> and </w:t>
      </w:r>
      <w:r w:rsidR="00B7150F">
        <w:t>woodland</w:t>
      </w:r>
      <w:r w:rsidR="00E16891">
        <w:t xml:space="preserve">. Their </w:t>
      </w:r>
      <w:r w:rsidR="00884308">
        <w:t>densit</w:t>
      </w:r>
      <w:r w:rsidR="00E16891">
        <w:t>ies</w:t>
      </w:r>
      <w:r w:rsidR="00884308">
        <w:t xml:space="preserve"> tend</w:t>
      </w:r>
      <w:r w:rsidR="00E16891">
        <w:t xml:space="preserve"> to increase with forest cover</w:t>
      </w:r>
      <w:r w:rsidR="00E16891" w:rsidRPr="00E16891">
        <w:t>;</w:t>
      </w:r>
      <w:r w:rsidR="00E16891">
        <w:t xml:space="preserve"> Booted eagle </w:t>
      </w:r>
      <w:r w:rsidR="00E16891" w:rsidRPr="00682EF6">
        <w:t>(</w:t>
      </w:r>
      <w:r w:rsidR="00E16891" w:rsidRPr="002B603F">
        <w:rPr>
          <w:rStyle w:val="st"/>
          <w:rFonts w:eastAsia="Times New Roman" w:cs="Times New Roman"/>
          <w:i/>
        </w:rPr>
        <w:t>Aquila pennata</w:t>
      </w:r>
      <w:r w:rsidR="00E16891">
        <w:rPr>
          <w:rStyle w:val="st"/>
          <w:rFonts w:eastAsia="Times New Roman" w:cs="Times New Roman"/>
        </w:rPr>
        <w:t>)</w:t>
      </w:r>
      <w:r w:rsidR="00E16891">
        <w:t xml:space="preserve"> densities, for instance, </w:t>
      </w:r>
      <w:r w:rsidR="00884308">
        <w:t xml:space="preserve">peak at ca. 80% </w:t>
      </w:r>
      <w:r w:rsidR="005F1CE8">
        <w:t>forest cover</w:t>
      </w:r>
      <w:r w:rsidR="0094015F">
        <w:t xml:space="preserve"> </w:t>
      </w:r>
      <w:r w:rsidR="002B603F">
        <w:t>(Sánchez-Zapata and Calvo 1999)</w:t>
      </w:r>
      <w:r w:rsidR="0094015F">
        <w:t xml:space="preserve">. Conservation of </w:t>
      </w:r>
      <w:r w:rsidR="00884308">
        <w:t>raptors</w:t>
      </w:r>
      <w:r w:rsidR="005F1CE8">
        <w:t>, and</w:t>
      </w:r>
      <w:r w:rsidR="0094015F">
        <w:t xml:space="preserve"> many other mobile </w:t>
      </w:r>
      <w:r w:rsidR="00E16891">
        <w:t>taxa</w:t>
      </w:r>
      <w:r w:rsidR="005F1CE8">
        <w:t>,</w:t>
      </w:r>
      <w:r w:rsidR="00884308">
        <w:t xml:space="preserve"> thus requires a regional approach towards the right </w:t>
      </w:r>
      <w:r w:rsidR="0094015F">
        <w:t xml:space="preserve">landscape mosaics </w:t>
      </w:r>
      <w:r w:rsidR="00C41C3E">
        <w:t>of</w:t>
      </w:r>
      <w:r w:rsidR="00884308">
        <w:t xml:space="preserve"> </w:t>
      </w:r>
      <w:r w:rsidR="0094015F">
        <w:t>forest</w:t>
      </w:r>
      <w:r w:rsidR="00C41C3E">
        <w:t>s</w:t>
      </w:r>
      <w:r w:rsidR="0094015F">
        <w:t xml:space="preserve"> and open biotope</w:t>
      </w:r>
      <w:r w:rsidR="00C41C3E">
        <w:t>s</w:t>
      </w:r>
      <w:r w:rsidR="00884308">
        <w:t xml:space="preserve"> (</w:t>
      </w:r>
      <w:r w:rsidR="00884308">
        <w:rPr>
          <w:noProof/>
          <w:lang w:eastAsia="pt-PT"/>
        </w:rPr>
        <w:t>Vickery and Arlettaz 2012)</w:t>
      </w:r>
      <w:r w:rsidR="004E4C77">
        <w:rPr>
          <w:noProof/>
          <w:lang w:eastAsia="pt-PT"/>
        </w:rPr>
        <w:t>.</w:t>
      </w:r>
      <w:r w:rsidR="002A5540">
        <w:rPr>
          <w:noProof/>
          <w:lang w:eastAsia="pt-PT"/>
        </w:rPr>
        <w:t xml:space="preserve"> A marked increase in native forest cover within Europe may locally also combat the increased frequency and intensity of fires due to climate change (Proença et al. 2010), which are considered threats to European butterfly diversity (van Swaay et al. 2010).</w:t>
      </w:r>
      <w:r w:rsidR="0080129F">
        <w:rPr>
          <w:noProof/>
          <w:lang w:eastAsia="pt-PT"/>
        </w:rPr>
        <w:t xml:space="preserve"> Nevertheless, as t</w:t>
      </w:r>
      <w:r w:rsidR="0080129F">
        <w:t xml:space="preserve">he highest diversity of (threatened) butterflies is found in mountainous areas in southern Europe, where numerous restricted-range species are encountered (van Swaay </w:t>
      </w:r>
      <w:r w:rsidR="003F12CC">
        <w:t xml:space="preserve">et al. </w:t>
      </w:r>
      <w:r w:rsidR="0080129F">
        <w:t>2010), and where a high degree of far</w:t>
      </w:r>
      <w:r w:rsidR="006A74D6">
        <w:t>mland abandonment is likely (</w:t>
      </w:r>
      <w:r w:rsidR="00FE4DEF">
        <w:t>see Chap.</w:t>
      </w:r>
      <w:r w:rsidR="007E632E">
        <w:t xml:space="preserve">1, </w:t>
      </w:r>
      <w:r w:rsidR="0080129F">
        <w:t xml:space="preserve">Fig. </w:t>
      </w:r>
      <w:r w:rsidR="007E632E">
        <w:t>1.</w:t>
      </w:r>
      <w:r w:rsidR="0080129F">
        <w:t>4), rewilding projects in such areas will need to make sure they retain all key habitat resources of such high-priority species</w:t>
      </w:r>
      <w:r w:rsidR="009B1F3A" w:rsidRPr="009B1F3A">
        <w:t xml:space="preserve"> </w:t>
      </w:r>
      <w:r w:rsidR="009B1F3A">
        <w:t>at sufficient levels within (managed) open habitats (s</w:t>
      </w:r>
      <w:r w:rsidR="006A74D6">
        <w:t xml:space="preserve">ee </w:t>
      </w:r>
      <w:r w:rsidR="00FE4DEF">
        <w:t>Chap.</w:t>
      </w:r>
      <w:r w:rsidR="007E632E">
        <w:t>8</w:t>
      </w:r>
      <w:r w:rsidR="009B1F3A">
        <w:t>).</w:t>
      </w:r>
    </w:p>
    <w:p w14:paraId="4B398250" w14:textId="1C0A801E" w:rsidR="00E16891" w:rsidRDefault="00E16891" w:rsidP="00763E80">
      <w:r>
        <w:t xml:space="preserve">Here, we reported on research within the Peneda mountain range in which we looked at the response of macro-moth species composition to farmland abandonment across multiple spatial scales. Based on our findings and on general ecological insights, we strongly recommend that a possible rewilding approach would not be equalled to a hands-off approach, but rather to a conservation management approach that monitors, and when necessary intervenes to provide habitat heterogeneity at multiple spatial scales, in order to cater for the whole gradient of sedentary to mobile species. Given that sufficient levels of habitat heterogeneity are maintained, Lepidoptera are one of probably many taxa that are likely to benefit from rewilding exercises on European marginal farmland. An important point to take on board for nocturnal Lepidoptera, and other nocturnal biodiversity, is the issue of light pollution, which </w:t>
      </w:r>
      <w:r w:rsidR="00335C5A">
        <w:t xml:space="preserve">may </w:t>
      </w:r>
      <w:r>
        <w:t>cause adverse effects on population dynamics</w:t>
      </w:r>
      <w:r w:rsidR="00335C5A">
        <w:t xml:space="preserve"> (Koert van Geffen pers. comm.)</w:t>
      </w:r>
      <w:r>
        <w:t>, and may hence result in negative effects cascading through whole ecosystems (van Langevelde et al. 2011; Fox et al. 2013). Rewilding exercises should thus include measures to actively mitigate light pollution sources (</w:t>
      </w:r>
      <w:r w:rsidR="00987EB1">
        <w:t>see Chap. 2</w:t>
      </w:r>
      <w:r>
        <w:t>). The likely improved species composition as a result will not only help achieve European species conservation targets (i.e. halting and reversing declines in biodiversity), but stronger populations of moths, butterflies and other invertebrates will also result in increased resilience of food-webs and ecosystem functioning (Loreau and de Mazancourt 2013).</w:t>
      </w:r>
    </w:p>
    <w:p w14:paraId="24517072" w14:textId="13A8099C" w:rsidR="00230D29" w:rsidRPr="0081573E" w:rsidRDefault="002510CD" w:rsidP="00763E80">
      <w:pPr>
        <w:rPr>
          <w:rStyle w:val="CommentReference"/>
          <w:sz w:val="24"/>
          <w:szCs w:val="22"/>
        </w:rPr>
      </w:pPr>
      <w:r>
        <w:t>Since t</w:t>
      </w:r>
      <w:r w:rsidR="00212C3D">
        <w:t xml:space="preserve">here is an urgent need to determine the effects of </w:t>
      </w:r>
      <w:r>
        <w:t xml:space="preserve">farmland </w:t>
      </w:r>
      <w:r w:rsidR="00212C3D">
        <w:t xml:space="preserve">abandonment and landscape context on communities over a wide range of spatial scales (Cozzi </w:t>
      </w:r>
      <w:r w:rsidR="003F12CC">
        <w:t xml:space="preserve">et al. </w:t>
      </w:r>
      <w:r w:rsidR="00212C3D">
        <w:t>2008)</w:t>
      </w:r>
      <w:r w:rsidR="00873DC2">
        <w:t>, we believe that our study on macro-moths</w:t>
      </w:r>
      <w:r w:rsidR="005F1CE8">
        <w:t xml:space="preserve"> in the Peneda range</w:t>
      </w:r>
      <w:r w:rsidR="00873DC2">
        <w:t xml:space="preserve"> provides useful and timely scientific evidence on the benefits, requirements and limitations of the rewilding approach for marginal land, such as mountainous areas and High Nature Value farmland within Europe. We hope that the </w:t>
      </w:r>
      <w:r w:rsidR="00226852">
        <w:t>approach of C</w:t>
      </w:r>
      <w:r w:rsidR="00873DC2">
        <w:t xml:space="preserve">ontrolled </w:t>
      </w:r>
      <w:r w:rsidR="00226852">
        <w:t>R</w:t>
      </w:r>
      <w:r w:rsidR="00873DC2">
        <w:t xml:space="preserve">ewilding </w:t>
      </w:r>
      <w:r w:rsidR="00083B66">
        <w:t>here proposed</w:t>
      </w:r>
      <w:r w:rsidR="00962B7D">
        <w:t>,</w:t>
      </w:r>
      <w:r w:rsidR="00083B66">
        <w:t xml:space="preserve"> </w:t>
      </w:r>
      <w:r w:rsidR="00873DC2">
        <w:t>may help</w:t>
      </w:r>
      <w:r w:rsidR="00212C3D">
        <w:t xml:space="preserve"> design </w:t>
      </w:r>
      <w:r w:rsidR="004E78FF">
        <w:t>an</w:t>
      </w:r>
      <w:r w:rsidR="00212C3D">
        <w:t xml:space="preserve"> effective conservation polic</w:t>
      </w:r>
      <w:r w:rsidR="004E78FF">
        <w:t>y</w:t>
      </w:r>
      <w:r w:rsidR="00873DC2">
        <w:t xml:space="preserve"> </w:t>
      </w:r>
      <w:r w:rsidR="00AC7027">
        <w:t>regarding</w:t>
      </w:r>
      <w:r w:rsidR="00873DC2">
        <w:t xml:space="preserve"> the </w:t>
      </w:r>
      <w:r w:rsidR="005F1CE8">
        <w:t xml:space="preserve">European </w:t>
      </w:r>
      <w:r w:rsidR="00873DC2">
        <w:t xml:space="preserve">farmland abandonment </w:t>
      </w:r>
      <w:r w:rsidR="00F70910">
        <w:t>p</w:t>
      </w:r>
      <w:r w:rsidR="005F1CE8">
        <w:t>rocess</w:t>
      </w:r>
      <w:r w:rsidR="00873DC2">
        <w:t>.</w:t>
      </w:r>
      <w:r w:rsidR="00AC7027">
        <w:t xml:space="preserve"> W</w:t>
      </w:r>
      <w:r w:rsidR="004E4C77">
        <w:t>e here</w:t>
      </w:r>
      <w:r w:rsidR="003E527A">
        <w:t xml:space="preserve"> call for more research into how optimal configurations of rewilded land on abandoned farmland</w:t>
      </w:r>
      <w:r w:rsidR="004E4C77">
        <w:t xml:space="preserve"> </w:t>
      </w:r>
      <w:r w:rsidR="00C41C3E">
        <w:t xml:space="preserve">would look like. We also </w:t>
      </w:r>
      <w:r w:rsidR="003E527A">
        <w:t xml:space="preserve">call to develop regional goals for biodiversity on land characterised by a high degree of farmland abandonment. </w:t>
      </w:r>
      <w:r w:rsidR="00B47E6E" w:rsidRPr="00B47E6E">
        <w:t>Although it is clear that a universal approach to provide habitat heterogeneity at multiple spatial scales is the key to deliver and sustain the required biodiversity, we may need different types of heterogeneity in different places and regions.</w:t>
      </w:r>
    </w:p>
    <w:p w14:paraId="48694735" w14:textId="613478FB" w:rsidR="0097467B" w:rsidRPr="00230D29" w:rsidRDefault="007C42DC" w:rsidP="00763E80">
      <w:pPr>
        <w:rPr>
          <w:b/>
        </w:rPr>
      </w:pPr>
      <w:r w:rsidRPr="00230D29">
        <w:rPr>
          <w:b/>
        </w:rPr>
        <w:t>Acknowledgements</w:t>
      </w:r>
      <w:r w:rsidR="00230D29">
        <w:rPr>
          <w:b/>
        </w:rPr>
        <w:t xml:space="preserve">: </w:t>
      </w:r>
      <w:ins w:id="74" w:author="Thomas" w:date="2014-03-12T12:52:00Z">
        <w:r w:rsidR="00552358">
          <w:t>I</w:t>
        </w:r>
      </w:ins>
      <w:del w:id="75" w:author="Thomas" w:date="2014-03-12T12:52:00Z">
        <w:r w:rsidDel="00552358">
          <w:delText>We</w:delText>
        </w:r>
      </w:del>
      <w:r>
        <w:t xml:space="preserve"> </w:t>
      </w:r>
      <w:ins w:id="76" w:author="Thomas" w:date="2014-03-12T12:52:00Z">
        <w:r w:rsidR="00552358">
          <w:t>am</w:t>
        </w:r>
      </w:ins>
      <w:del w:id="77" w:author="Thomas" w:date="2014-03-12T12:52:00Z">
        <w:r w:rsidDel="00552358">
          <w:delText>are</w:delText>
        </w:r>
      </w:del>
      <w:r>
        <w:t xml:space="preserve"> immensely grateful to </w:t>
      </w:r>
      <w:r w:rsidR="00765D8F" w:rsidRPr="0014150C">
        <w:t>Martin Corley,</w:t>
      </w:r>
      <w:r>
        <w:t xml:space="preserve"> who provided lots of help and advice with the identification of the numerous samples.</w:t>
      </w:r>
      <w:r w:rsidR="00765D8F" w:rsidRPr="0014150C">
        <w:t xml:space="preserve"> </w:t>
      </w:r>
      <w:ins w:id="78" w:author="Thomas" w:date="2014-03-12T12:52:00Z">
        <w:r w:rsidR="00552358">
          <w:t>I</w:t>
        </w:r>
      </w:ins>
      <w:del w:id="79" w:author="Thomas" w:date="2014-03-12T12:52:00Z">
        <w:r w:rsidRPr="00C00D9B" w:rsidDel="00552358">
          <w:delText>We</w:delText>
        </w:r>
      </w:del>
      <w:r w:rsidRPr="00C00D9B">
        <w:t xml:space="preserve"> also thank </w:t>
      </w:r>
      <w:r w:rsidR="00765D8F" w:rsidRPr="00C00D9B">
        <w:t>Henrique Pereira</w:t>
      </w:r>
      <w:r w:rsidR="00C00D9B" w:rsidRPr="00C00D9B">
        <w:t>,</w:t>
      </w:r>
      <w:r w:rsidRPr="00C00D9B">
        <w:t xml:space="preserve"> </w:t>
      </w:r>
      <w:ins w:id="80" w:author="Thomas" w:date="2014-03-12T12:52:00Z">
        <w:r w:rsidR="00552358">
          <w:t xml:space="preserve">Laetitia Navarro, </w:t>
        </w:r>
      </w:ins>
      <w:r w:rsidRPr="00C00D9B">
        <w:t>the Theoretical Ecology and Biodiversity Change Group</w:t>
      </w:r>
      <w:r w:rsidR="00765D8F" w:rsidRPr="00C00D9B">
        <w:t xml:space="preserve">, </w:t>
      </w:r>
      <w:r w:rsidRPr="00C00D9B">
        <w:t xml:space="preserve">Eduardo Marabuto, </w:t>
      </w:r>
      <w:r w:rsidR="0007581C" w:rsidRPr="00C00D9B">
        <w:t>Anabela Moedas</w:t>
      </w:r>
      <w:r w:rsidR="00C00D9B" w:rsidRPr="00C00D9B">
        <w:t xml:space="preserve"> and </w:t>
      </w:r>
      <w:r w:rsidR="0007581C" w:rsidRPr="00C00D9B">
        <w:t>Pedro Alarcão</w:t>
      </w:r>
      <w:r w:rsidR="00C00D9B">
        <w:t xml:space="preserve"> for their </w:t>
      </w:r>
      <w:ins w:id="81" w:author="Thomas" w:date="2014-03-12T12:53:00Z">
        <w:r w:rsidR="00A918C1">
          <w:t xml:space="preserve">help and </w:t>
        </w:r>
      </w:ins>
      <w:r w:rsidR="00C00D9B">
        <w:t>support throughout.</w:t>
      </w:r>
      <w:r w:rsidR="00765D8F" w:rsidRPr="00C00D9B">
        <w:t xml:space="preserve"> </w:t>
      </w:r>
      <w:r w:rsidR="00C00D9B" w:rsidRPr="00C00D9B">
        <w:t>T</w:t>
      </w:r>
      <w:r w:rsidRPr="00C00D9B">
        <w:t xml:space="preserve">he </w:t>
      </w:r>
      <w:r w:rsidR="00765D8F" w:rsidRPr="00C00D9B">
        <w:t>F</w:t>
      </w:r>
      <w:r w:rsidRPr="00C00D9B">
        <w:t xml:space="preserve">undação para a </w:t>
      </w:r>
      <w:r w:rsidR="00765D8F" w:rsidRPr="00C00D9B">
        <w:t>C</w:t>
      </w:r>
      <w:r w:rsidR="0007581C" w:rsidRPr="00C00D9B">
        <w:t>iê</w:t>
      </w:r>
      <w:r w:rsidRPr="00C00D9B">
        <w:t xml:space="preserve">ncia e </w:t>
      </w:r>
      <w:r w:rsidR="0007581C" w:rsidRPr="00C00D9B">
        <w:t xml:space="preserve">a </w:t>
      </w:r>
      <w:r w:rsidR="00765D8F" w:rsidRPr="00C00D9B">
        <w:t>T</w:t>
      </w:r>
      <w:r w:rsidRPr="00C00D9B">
        <w:t>echnologia</w:t>
      </w:r>
      <w:r w:rsidR="00765D8F" w:rsidRPr="00C00D9B">
        <w:t xml:space="preserve"> </w:t>
      </w:r>
      <w:r w:rsidR="00C00D9B" w:rsidRPr="00C00D9B">
        <w:t>provided financial support (</w:t>
      </w:r>
      <w:r w:rsidR="00765D8F" w:rsidRPr="00C00D9B">
        <w:t>postdoc grant SFRH/BPD/74393/2010</w:t>
      </w:r>
      <w:r w:rsidRPr="00C00D9B">
        <w:t>)</w:t>
      </w:r>
      <w:r w:rsidR="00765D8F" w:rsidRPr="00C00D9B">
        <w:t xml:space="preserve">, </w:t>
      </w:r>
      <w:r w:rsidR="00C00D9B" w:rsidRPr="00C00D9B">
        <w:t xml:space="preserve">and </w:t>
      </w:r>
      <w:r w:rsidR="00C00D9B">
        <w:t xml:space="preserve">both </w:t>
      </w:r>
      <w:r w:rsidRPr="00C00D9B">
        <w:t xml:space="preserve">the Peneda-Gerês </w:t>
      </w:r>
      <w:r w:rsidR="00765D8F" w:rsidRPr="00C00D9B">
        <w:t>National Park and</w:t>
      </w:r>
      <w:r w:rsidR="0007581C" w:rsidRPr="00C00D9B">
        <w:t xml:space="preserve"> </w:t>
      </w:r>
      <w:r w:rsidR="00C00D9B" w:rsidRPr="00C00D9B">
        <w:t xml:space="preserve">the </w:t>
      </w:r>
      <w:r w:rsidR="0007581C" w:rsidRPr="00C00D9B">
        <w:t>Instituto da Conservação da Natureza</w:t>
      </w:r>
      <w:r w:rsidR="00377836">
        <w:t xml:space="preserve"> e da Biodiversidade</w:t>
      </w:r>
      <w:r w:rsidR="00C00D9B">
        <w:t xml:space="preserve"> </w:t>
      </w:r>
      <w:r w:rsidR="004705CA">
        <w:t>allowed</w:t>
      </w:r>
      <w:r w:rsidR="00C00D9B">
        <w:t xml:space="preserve"> </w:t>
      </w:r>
      <w:del w:id="82" w:author="Thomas" w:date="2014-03-12T12:54:00Z">
        <w:r w:rsidR="004705CA" w:rsidDel="00A918C1">
          <w:delText xml:space="preserve">us </w:delText>
        </w:r>
        <w:r w:rsidR="00C00D9B" w:rsidDel="00A918C1">
          <w:delText xml:space="preserve">to </w:delText>
        </w:r>
      </w:del>
      <w:r w:rsidR="00C00D9B">
        <w:t>carry</w:t>
      </w:r>
      <w:ins w:id="83" w:author="Thomas" w:date="2014-03-12T12:54:00Z">
        <w:r w:rsidR="00A918C1">
          <w:t>ing</w:t>
        </w:r>
      </w:ins>
      <w:r w:rsidR="00C00D9B">
        <w:t xml:space="preserve"> out the fieldwork</w:t>
      </w:r>
      <w:r w:rsidRPr="00C00D9B">
        <w:t>.</w:t>
      </w:r>
    </w:p>
    <w:p w14:paraId="09DD86E3" w14:textId="77777777" w:rsidR="0097467B" w:rsidRPr="0074232A" w:rsidRDefault="0097467B" w:rsidP="001774F7">
      <w:pPr>
        <w:pStyle w:val="Heading1"/>
      </w:pPr>
      <w:r w:rsidRPr="0074232A">
        <w:t>References</w:t>
      </w:r>
    </w:p>
    <w:p w14:paraId="128C62A6" w14:textId="77777777" w:rsidR="004E6015" w:rsidRDefault="004E6015" w:rsidP="00763E80">
      <w:r>
        <w:t>Balmer</w:t>
      </w:r>
      <w:r w:rsidR="004705CA">
        <w:t>,</w:t>
      </w:r>
      <w:r>
        <w:t xml:space="preserve"> O</w:t>
      </w:r>
      <w:r w:rsidR="004705CA">
        <w:t>. &amp;</w:t>
      </w:r>
      <w:r>
        <w:t xml:space="preserve"> Erhardt</w:t>
      </w:r>
      <w:r w:rsidR="004705CA">
        <w:t>,</w:t>
      </w:r>
      <w:r>
        <w:t xml:space="preserve"> A</w:t>
      </w:r>
      <w:r w:rsidR="004705CA">
        <w:t>.</w:t>
      </w:r>
      <w:r>
        <w:t xml:space="preserve"> (2000)</w:t>
      </w:r>
      <w:r w:rsidR="004705CA">
        <w:t>.</w:t>
      </w:r>
      <w:r>
        <w:t xml:space="preserve"> Consequences of succession on extensively grazed grasslands for Central European butterfly communities: rethinki</w:t>
      </w:r>
      <w:r w:rsidR="004705CA">
        <w:t>ng conservation practices. Conservation</w:t>
      </w:r>
      <w:r>
        <w:t xml:space="preserve"> Biol</w:t>
      </w:r>
      <w:r w:rsidR="004705CA">
        <w:t>ogy,</w:t>
      </w:r>
      <w:r>
        <w:t xml:space="preserve"> 14</w:t>
      </w:r>
      <w:r w:rsidR="004705CA">
        <w:t>,</w:t>
      </w:r>
      <w:r>
        <w:t xml:space="preserve"> 746-757.</w:t>
      </w:r>
    </w:p>
    <w:p w14:paraId="2EB125EA" w14:textId="77777777" w:rsidR="008B5084" w:rsidRDefault="004E6015" w:rsidP="00763E80">
      <w:r>
        <w:t>Baur</w:t>
      </w:r>
      <w:r w:rsidR="004705CA">
        <w:t>,</w:t>
      </w:r>
      <w:r>
        <w:t xml:space="preserve"> B</w:t>
      </w:r>
      <w:r w:rsidR="004705CA">
        <w:t>.</w:t>
      </w:r>
      <w:r>
        <w:t>, Cremene</w:t>
      </w:r>
      <w:r w:rsidR="004705CA">
        <w:t>,</w:t>
      </w:r>
      <w:r>
        <w:t xml:space="preserve"> C</w:t>
      </w:r>
      <w:r w:rsidR="004705CA">
        <w:t>.</w:t>
      </w:r>
      <w:r>
        <w:t>, Groza</w:t>
      </w:r>
      <w:r w:rsidR="004705CA">
        <w:t>,</w:t>
      </w:r>
      <w:r>
        <w:t xml:space="preserve"> G</w:t>
      </w:r>
      <w:r w:rsidR="004705CA">
        <w:t>.</w:t>
      </w:r>
      <w:r>
        <w:t>, Rakosy</w:t>
      </w:r>
      <w:r w:rsidR="004705CA">
        <w:t>,</w:t>
      </w:r>
      <w:r>
        <w:t xml:space="preserve"> L</w:t>
      </w:r>
      <w:r w:rsidR="004705CA">
        <w:t>.</w:t>
      </w:r>
      <w:r>
        <w:t>, Schileyko</w:t>
      </w:r>
      <w:r w:rsidR="004705CA">
        <w:t>,</w:t>
      </w:r>
      <w:r>
        <w:t xml:space="preserve"> A</w:t>
      </w:r>
      <w:r w:rsidR="004705CA">
        <w:t xml:space="preserve">. </w:t>
      </w:r>
      <w:r>
        <w:t>A</w:t>
      </w:r>
      <w:r w:rsidR="004705CA">
        <w:t>.</w:t>
      </w:r>
      <w:r>
        <w:t>, Baur</w:t>
      </w:r>
      <w:r w:rsidR="004705CA">
        <w:t>,</w:t>
      </w:r>
      <w:r>
        <w:t xml:space="preserve"> A</w:t>
      </w:r>
      <w:r w:rsidR="004705CA">
        <w:t>.</w:t>
      </w:r>
      <w:r>
        <w:t>, Stoll</w:t>
      </w:r>
      <w:r w:rsidR="004705CA">
        <w:t>,</w:t>
      </w:r>
      <w:r>
        <w:t xml:space="preserve"> P</w:t>
      </w:r>
      <w:r w:rsidR="004705CA">
        <w:t>. &amp;</w:t>
      </w:r>
      <w:r>
        <w:t xml:space="preserve"> Erhardt</w:t>
      </w:r>
      <w:r w:rsidR="004705CA">
        <w:t>,</w:t>
      </w:r>
      <w:r>
        <w:t xml:space="preserve"> A</w:t>
      </w:r>
      <w:r w:rsidR="004705CA">
        <w:t>.</w:t>
      </w:r>
      <w:r>
        <w:t xml:space="preserve"> (2006)</w:t>
      </w:r>
      <w:r w:rsidR="004705CA">
        <w:t>.</w:t>
      </w:r>
      <w:r>
        <w:t xml:space="preserve"> Effects of abandonment of subalpine hay meadows on plant and invertebrate diversity in Transylvania, Romania. Biol</w:t>
      </w:r>
      <w:r w:rsidR="004705CA">
        <w:t>ogical</w:t>
      </w:r>
      <w:r>
        <w:t xml:space="preserve"> Conserv</w:t>
      </w:r>
      <w:r w:rsidR="004705CA">
        <w:t>ation,</w:t>
      </w:r>
      <w:r>
        <w:t xml:space="preserve"> 132</w:t>
      </w:r>
      <w:r w:rsidR="004705CA">
        <w:t>,</w:t>
      </w:r>
      <w:r>
        <w:t xml:space="preserve"> 261-273.</w:t>
      </w:r>
    </w:p>
    <w:p w14:paraId="34ED76BE" w14:textId="000F8C73" w:rsidR="003E3B6B" w:rsidRDefault="003E3B6B" w:rsidP="00763E80">
      <w:r w:rsidRPr="003E3B6B">
        <w:t>Benton, T. G., Vickery, J. A. &amp; Wilson, J. D. (2003). Farmland biodiversity: is habitat heterogeneity the key? Trends in Ecology and Evolution, 18, 182-188.</w:t>
      </w:r>
    </w:p>
    <w:p w14:paraId="73E70FF5" w14:textId="7DCAF7A8" w:rsidR="00335C5A" w:rsidRPr="00335C5A" w:rsidRDefault="00335C5A" w:rsidP="00763E80">
      <w:r>
        <w:t xml:space="preserve">Cardoso, P., Erwin, T. L., Borges, P. A. &amp; New, T. R. (2011). The seven impediments in invertebrate conservation and how to overcome them. </w:t>
      </w:r>
      <w:r w:rsidRPr="00335C5A">
        <w:rPr>
          <w:iCs/>
        </w:rPr>
        <w:t>Biological Conservation</w:t>
      </w:r>
      <w:r w:rsidRPr="00335C5A">
        <w:t xml:space="preserve">, </w:t>
      </w:r>
      <w:r w:rsidRPr="00335C5A">
        <w:rPr>
          <w:iCs/>
        </w:rPr>
        <w:t>144</w:t>
      </w:r>
      <w:r w:rsidRPr="00335C5A">
        <w:t>, 2647-2655.</w:t>
      </w:r>
    </w:p>
    <w:p w14:paraId="5D0850E8" w14:textId="77777777" w:rsidR="008B5084" w:rsidRPr="004705CA" w:rsidRDefault="008B5084" w:rsidP="00763E80">
      <w:r>
        <w:t>Chave, J. (2013)</w:t>
      </w:r>
      <w:r w:rsidR="004705CA">
        <w:t>.</w:t>
      </w:r>
      <w:r>
        <w:t xml:space="preserve"> The problem of pattern and scale in ecology: what have we learned in 20 years</w:t>
      </w:r>
      <w:r w:rsidRPr="004705CA">
        <w:t>? Ecology letters</w:t>
      </w:r>
      <w:r w:rsidR="004705CA">
        <w:t>,</w:t>
      </w:r>
      <w:r w:rsidRPr="004705CA">
        <w:t xml:space="preserve"> doi: 10.1111/ele.12048.</w:t>
      </w:r>
    </w:p>
    <w:p w14:paraId="2314B863" w14:textId="77777777" w:rsidR="00213972" w:rsidRPr="00017ED6" w:rsidRDefault="0097467B" w:rsidP="00763E80">
      <w:r>
        <w:t>Clark, J.</w:t>
      </w:r>
      <w:r w:rsidR="004705CA">
        <w:t xml:space="preserve"> </w:t>
      </w:r>
      <w:r>
        <w:t>A.</w:t>
      </w:r>
      <w:r w:rsidR="004705CA">
        <w:t xml:space="preserve"> &amp;</w:t>
      </w:r>
      <w:r>
        <w:t xml:space="preserve"> May, R.</w:t>
      </w:r>
      <w:r w:rsidR="004705CA">
        <w:t xml:space="preserve"> </w:t>
      </w:r>
      <w:r>
        <w:t>M. (2002)</w:t>
      </w:r>
      <w:r w:rsidR="004705CA">
        <w:t>.</w:t>
      </w:r>
      <w:r>
        <w:t xml:space="preserve"> Taxonomic bias in conservation research</w:t>
      </w:r>
      <w:r w:rsidRPr="00017ED6">
        <w:t>. Science</w:t>
      </w:r>
      <w:r w:rsidR="00017ED6">
        <w:t>,</w:t>
      </w:r>
      <w:r w:rsidRPr="00017ED6">
        <w:t xml:space="preserve"> 297</w:t>
      </w:r>
      <w:r w:rsidR="00017ED6">
        <w:t>,</w:t>
      </w:r>
      <w:r w:rsidRPr="00017ED6">
        <w:t xml:space="preserve"> 191-192.</w:t>
      </w:r>
    </w:p>
    <w:p w14:paraId="6CF27B37" w14:textId="59E1B871" w:rsidR="00FD7291" w:rsidRPr="00BA6847" w:rsidRDefault="00FD7291" w:rsidP="00763E80">
      <w:pPr>
        <w:rPr>
          <w:lang w:val="pt-PT"/>
        </w:rPr>
      </w:pPr>
      <w:r w:rsidRPr="00FD7291">
        <w:t>Corle</w:t>
      </w:r>
      <w:r>
        <w:t>tt, R. T. (2013)</w:t>
      </w:r>
      <w:r w:rsidR="00017ED6">
        <w:t>.</w:t>
      </w:r>
      <w:r w:rsidRPr="00FD7291">
        <w:t xml:space="preserve"> The shifted baseline: Prehistoric defaunation in the tropics and its consequences for biodiversity conser</w:t>
      </w:r>
      <w:r>
        <w:t xml:space="preserve">vation. </w:t>
      </w:r>
      <w:r w:rsidRPr="00BA6847">
        <w:rPr>
          <w:lang w:val="pt-PT"/>
        </w:rPr>
        <w:t>Biological Conservation</w:t>
      </w:r>
      <w:r w:rsidR="00017ED6" w:rsidRPr="00BA6847">
        <w:rPr>
          <w:lang w:val="pt-PT"/>
        </w:rPr>
        <w:t>,</w:t>
      </w:r>
      <w:r w:rsidRPr="00BA6847">
        <w:rPr>
          <w:lang w:val="pt-PT"/>
        </w:rPr>
        <w:t xml:space="preserve"> </w:t>
      </w:r>
      <w:r w:rsidR="00335C5A">
        <w:rPr>
          <w:lang w:val="pt-PT"/>
        </w:rPr>
        <w:t>163, 13-21</w:t>
      </w:r>
      <w:r w:rsidRPr="00BA6847">
        <w:rPr>
          <w:lang w:val="pt-PT"/>
        </w:rPr>
        <w:t>.</w:t>
      </w:r>
    </w:p>
    <w:p w14:paraId="2D6DD13C" w14:textId="77777777" w:rsidR="00213972" w:rsidRDefault="00213972" w:rsidP="00763E80">
      <w:pPr>
        <w:rPr>
          <w:lang w:val="pt-PT"/>
        </w:rPr>
      </w:pPr>
      <w:r w:rsidRPr="00017ED6">
        <w:rPr>
          <w:lang w:val="pt-PT"/>
        </w:rPr>
        <w:t xml:space="preserve">Corley, M. F. V., Merckx, T., Cardoso, J. P., Dale, M. J., Marabuto, E., Maravalhas, E. </w:t>
      </w:r>
      <w:r w:rsidR="00017ED6" w:rsidRPr="00017ED6">
        <w:rPr>
          <w:lang w:val="pt-PT"/>
        </w:rPr>
        <w:t>&amp;</w:t>
      </w:r>
      <w:r w:rsidRPr="00017ED6">
        <w:rPr>
          <w:lang w:val="pt-PT"/>
        </w:rPr>
        <w:t xml:space="preserve"> Pires, P. (2012). </w:t>
      </w:r>
      <w:r w:rsidRPr="00F251DD">
        <w:rPr>
          <w:lang w:val="pt-PT"/>
        </w:rPr>
        <w:t>New and interesting Portuguese Lepidoptera records from 2011 (Insecta: Lepidoptera). SHILAP Revista de Lepidopterología, 40, 489-511.</w:t>
      </w:r>
    </w:p>
    <w:p w14:paraId="3A58F97E" w14:textId="436DB412" w:rsidR="00B918CD" w:rsidRPr="001624A8" w:rsidRDefault="00B918CD" w:rsidP="00763E80">
      <w:r w:rsidRPr="00E16CB3">
        <w:rPr>
          <w:lang w:val="pt-PT"/>
        </w:rPr>
        <w:t>Corley, M. F. V., Merckx, T., Marabuto, E., Arnscheid, W., Maravalhas, E. (</w:t>
      </w:r>
      <w:r w:rsidR="00DD6623" w:rsidRPr="00E16CB3">
        <w:rPr>
          <w:lang w:val="pt-PT"/>
        </w:rPr>
        <w:t>2013</w:t>
      </w:r>
      <w:r w:rsidRPr="00E16CB3">
        <w:rPr>
          <w:lang w:val="pt-PT"/>
        </w:rPr>
        <w:t xml:space="preserve">) New and interesting Portuguese Lepidoptera records from 2012 (Insecta: Lepidoptera). </w:t>
      </w:r>
      <w:r>
        <w:rPr>
          <w:lang w:val="en-US"/>
        </w:rPr>
        <w:t xml:space="preserve">SHILAP </w:t>
      </w:r>
      <w:r w:rsidRPr="001624A8">
        <w:t>Revista de Lepidopterología</w:t>
      </w:r>
      <w:r w:rsidR="00DD6623">
        <w:t>, 41, 449-477</w:t>
      </w:r>
      <w:r w:rsidRPr="001624A8">
        <w:t>.</w:t>
      </w:r>
      <w:r w:rsidRPr="00B918CD">
        <w:rPr>
          <w:lang w:val="en-US"/>
        </w:rPr>
        <w:t> </w:t>
      </w:r>
    </w:p>
    <w:p w14:paraId="6900C622" w14:textId="6BB35419" w:rsidR="005300B6" w:rsidRDefault="005300B6" w:rsidP="00763E80">
      <w:r w:rsidRPr="0040685D">
        <w:t>Cozzi</w:t>
      </w:r>
      <w:r w:rsidR="00017ED6" w:rsidRPr="0040685D">
        <w:t>,</w:t>
      </w:r>
      <w:r w:rsidRPr="0040685D">
        <w:t xml:space="preserve"> G</w:t>
      </w:r>
      <w:r w:rsidR="00017ED6" w:rsidRPr="0040685D">
        <w:t>.</w:t>
      </w:r>
      <w:r w:rsidRPr="0040685D">
        <w:t>, Müller</w:t>
      </w:r>
      <w:r w:rsidR="00017ED6" w:rsidRPr="0040685D">
        <w:t>,</w:t>
      </w:r>
      <w:r w:rsidRPr="0040685D">
        <w:t xml:space="preserve"> C</w:t>
      </w:r>
      <w:r w:rsidR="00017ED6" w:rsidRPr="0040685D">
        <w:t>.</w:t>
      </w:r>
      <w:r w:rsidR="0040685D" w:rsidRPr="0040685D">
        <w:t xml:space="preserve"> </w:t>
      </w:r>
      <w:r w:rsidRPr="0040685D">
        <w:t>B</w:t>
      </w:r>
      <w:r w:rsidR="00017ED6" w:rsidRPr="0040685D">
        <w:t>. &amp;</w:t>
      </w:r>
      <w:r w:rsidRPr="0040685D">
        <w:t xml:space="preserve"> Krauss</w:t>
      </w:r>
      <w:r w:rsidR="00017ED6" w:rsidRPr="0040685D">
        <w:t>,</w:t>
      </w:r>
      <w:r w:rsidRPr="0040685D">
        <w:t xml:space="preserve"> J</w:t>
      </w:r>
      <w:r w:rsidR="00017ED6" w:rsidRPr="0040685D">
        <w:t>.</w:t>
      </w:r>
      <w:r w:rsidRPr="0040685D">
        <w:t xml:space="preserve"> (2008)</w:t>
      </w:r>
      <w:r w:rsidR="00017ED6" w:rsidRPr="0040685D">
        <w:t>.</w:t>
      </w:r>
      <w:r w:rsidRPr="0040685D">
        <w:t xml:space="preserve"> </w:t>
      </w:r>
      <w:r w:rsidRPr="005300B6">
        <w:t>How do local habitat management and landscape structure at different spatial scale affect fritillary butterfly distribution on fragmented wetlands? Land</w:t>
      </w:r>
      <w:r w:rsidR="00017ED6">
        <w:t>scape Ecology,</w:t>
      </w:r>
      <w:r w:rsidRPr="005300B6">
        <w:t xml:space="preserve"> 23</w:t>
      </w:r>
      <w:r w:rsidR="00017ED6">
        <w:t>,</w:t>
      </w:r>
      <w:r w:rsidRPr="005300B6">
        <w:t xml:space="preserve"> 269-283.</w:t>
      </w:r>
    </w:p>
    <w:p w14:paraId="5DBDF04C" w14:textId="77777777" w:rsidR="00880D54" w:rsidRDefault="0025623F" w:rsidP="00763E80">
      <w:r>
        <w:t>Dennis, R. L.</w:t>
      </w:r>
      <w:r w:rsidR="00017ED6">
        <w:t xml:space="preserve"> H.</w:t>
      </w:r>
      <w:r>
        <w:t xml:space="preserve"> (2010</w:t>
      </w:r>
      <w:r w:rsidR="00880D54" w:rsidRPr="00880D54">
        <w:t>). A resource-based habitat view for conservation: butterflies in the British landscape. Wiley-Blackwell.</w:t>
      </w:r>
    </w:p>
    <w:p w14:paraId="5AB88DAB" w14:textId="62A1FB64" w:rsidR="00162217" w:rsidRDefault="00162217" w:rsidP="00763E80">
      <w:r w:rsidRPr="00162217">
        <w:t>Donald, P. F.</w:t>
      </w:r>
      <w:r w:rsidR="00017ED6">
        <w:t xml:space="preserve"> &amp;</w:t>
      </w:r>
      <w:r w:rsidRPr="00162217">
        <w:t xml:space="preserve"> Evans, A. D. (2006). Habitat connectivity and matrix restoration: the wider implications of agri</w:t>
      </w:r>
      <w:r w:rsidR="00335C5A">
        <w:t>-</w:t>
      </w:r>
      <w:r w:rsidRPr="00162217">
        <w:t>environment schemes. J</w:t>
      </w:r>
      <w:r>
        <w:t>ournal of Applied Ecology, 43</w:t>
      </w:r>
      <w:r w:rsidRPr="00162217">
        <w:t>, 209-218.</w:t>
      </w:r>
    </w:p>
    <w:p w14:paraId="3046C11A" w14:textId="5CC8DA58" w:rsidR="00CC3AD0" w:rsidRDefault="00CC3AD0" w:rsidP="00763E80">
      <w:r w:rsidRPr="00CC3AD0">
        <w:t>Dover, J. W., Spencer, S.,</w:t>
      </w:r>
      <w:r>
        <w:t xml:space="preserve"> Collins, S., Hadjigeorgiou, I.</w:t>
      </w:r>
      <w:r w:rsidRPr="00CC3AD0">
        <w:t xml:space="preserve"> &amp; Rescia, A. (2011). Grassland butterflies and low intensity farming in Europe. Journal of Insect Conservation, 15, 129-137.</w:t>
      </w:r>
    </w:p>
    <w:p w14:paraId="751FAED6" w14:textId="77777777" w:rsidR="004C5E63" w:rsidRPr="001624A8" w:rsidRDefault="00017ED6" w:rsidP="00763E80">
      <w:pPr>
        <w:rPr>
          <w:lang w:val="nl-BE"/>
        </w:rPr>
      </w:pPr>
      <w:r w:rsidRPr="00017ED6">
        <w:t xml:space="preserve">Dullinger, S., Essl, F., Rabitsch, W., Erb, K. H., Gingrich, S., Haberl, H., </w:t>
      </w:r>
      <w:r>
        <w:t xml:space="preserve">Hülber, K., Jarosik, V., Krausmann, F., Kühn, I., Pergl, J., Pysek, P. </w:t>
      </w:r>
      <w:r w:rsidRPr="00017ED6">
        <w:t xml:space="preserve">&amp; Hulme, P. E. (2013). Europe’s other debt crisis caused by the long legacy of future extinctions. </w:t>
      </w:r>
      <w:r w:rsidRPr="001624A8">
        <w:rPr>
          <w:lang w:val="nl-BE"/>
        </w:rPr>
        <w:t>Proceedings of the National Academy of Sciences, 110, 7342-7347.</w:t>
      </w:r>
    </w:p>
    <w:p w14:paraId="10731BDE" w14:textId="5598D7A3" w:rsidR="00B30F19" w:rsidRPr="001624A8" w:rsidRDefault="00102438" w:rsidP="00763E80">
      <w:pPr>
        <w:rPr>
          <w:lang w:val="nl-BE"/>
        </w:rPr>
      </w:pPr>
      <w:r w:rsidRPr="001624A8">
        <w:rPr>
          <w:lang w:val="nl-BE"/>
        </w:rPr>
        <w:t xml:space="preserve">Ellis, W., Groenendijk, D., Groenendijk, M., Huigens, T., Jansens, M., van der Meulen, J., van Nieukerken, E. </w:t>
      </w:r>
      <w:r w:rsidR="00017ED6" w:rsidRPr="001624A8">
        <w:rPr>
          <w:lang w:val="nl-BE"/>
        </w:rPr>
        <w:t>&amp;</w:t>
      </w:r>
      <w:r w:rsidRPr="001624A8">
        <w:rPr>
          <w:lang w:val="nl-BE"/>
        </w:rPr>
        <w:t xml:space="preserve"> de Vos, R. (2013)</w:t>
      </w:r>
      <w:r w:rsidR="00017ED6" w:rsidRPr="001624A8">
        <w:rPr>
          <w:lang w:val="nl-BE"/>
        </w:rPr>
        <w:t>.</w:t>
      </w:r>
      <w:r w:rsidRPr="001624A8">
        <w:rPr>
          <w:lang w:val="nl-BE"/>
        </w:rPr>
        <w:t xml:space="preserve"> Nachtvlinders Belicht – Dynamisch, Belangrijk, Bedreigd. De Vlinderstichting, The Netherlands.</w:t>
      </w:r>
    </w:p>
    <w:p w14:paraId="74F38150" w14:textId="63955F34" w:rsidR="00B30F19" w:rsidRPr="00102438" w:rsidRDefault="00B30F19" w:rsidP="00763E80">
      <w:r w:rsidRPr="001624A8">
        <w:rPr>
          <w:lang w:val="nl-BE"/>
        </w:rPr>
        <w:t xml:space="preserve">Fartmann, T., Müller, C. &amp; Poniatowski, D. (2013). </w:t>
      </w:r>
      <w:r>
        <w:t>Effects of coppicing on butterfly communities of woodlands. Biological Conservation, 159, 396-404.</w:t>
      </w:r>
    </w:p>
    <w:p w14:paraId="5540EE1C" w14:textId="77777777" w:rsidR="00AE7950" w:rsidRDefault="00AE7950" w:rsidP="00763E80">
      <w:r>
        <w:t>Fox, R., Parsons, M.</w:t>
      </w:r>
      <w:r w:rsidR="00017ED6">
        <w:t xml:space="preserve"> </w:t>
      </w:r>
      <w:r>
        <w:t>S., Chapman, J.</w:t>
      </w:r>
      <w:r w:rsidR="00017ED6">
        <w:t xml:space="preserve"> </w:t>
      </w:r>
      <w:r>
        <w:t>W., Woiwod, I.</w:t>
      </w:r>
      <w:r w:rsidR="00017ED6">
        <w:t xml:space="preserve"> </w:t>
      </w:r>
      <w:r>
        <w:t>P., Warren, M.</w:t>
      </w:r>
      <w:r w:rsidR="00017ED6">
        <w:t xml:space="preserve"> </w:t>
      </w:r>
      <w:r>
        <w:t xml:space="preserve">S. </w:t>
      </w:r>
      <w:r w:rsidR="00017ED6">
        <w:t>&amp;</w:t>
      </w:r>
      <w:r>
        <w:t xml:space="preserve"> Brooks, D.</w:t>
      </w:r>
      <w:r w:rsidR="00017ED6">
        <w:t xml:space="preserve"> </w:t>
      </w:r>
      <w:r>
        <w:t>R. (2013)</w:t>
      </w:r>
      <w:r w:rsidR="00017ED6">
        <w:t>.</w:t>
      </w:r>
      <w:r>
        <w:t xml:space="preserve"> The State of Britain’s Larger Moths 2013. Butterfly Conservation and Rothamsted Research, Wareham, Dorset, UK.</w:t>
      </w:r>
    </w:p>
    <w:p w14:paraId="1D1D6204" w14:textId="34AE8F0F" w:rsidR="00F912CF" w:rsidRDefault="00C76C6D" w:rsidP="00763E80">
      <w:r w:rsidRPr="001624A8">
        <w:rPr>
          <w:lang w:val="nl-BE"/>
        </w:rPr>
        <w:t xml:space="preserve">Haaland, C., Naisbit, R. E. </w:t>
      </w:r>
      <w:r w:rsidR="00017ED6" w:rsidRPr="001624A8">
        <w:rPr>
          <w:lang w:val="nl-BE"/>
        </w:rPr>
        <w:t>&amp;</w:t>
      </w:r>
      <w:r w:rsidRPr="001624A8">
        <w:rPr>
          <w:lang w:val="nl-BE"/>
        </w:rPr>
        <w:t xml:space="preserve"> Bersier, L. F. (2011). </w:t>
      </w:r>
      <w:r>
        <w:t>Sown wildflower strips for insect conservation: a review. Insect Conservation and Diversity, 4, 60-80.</w:t>
      </w:r>
    </w:p>
    <w:p w14:paraId="5CF5025B" w14:textId="0255E615" w:rsidR="00F912CF" w:rsidRDefault="00F912CF" w:rsidP="00763E80">
      <w:r>
        <w:t>Hambler, C., Henderson, P. A. &amp; Speight, M. R. (2011)</w:t>
      </w:r>
      <w:r w:rsidR="00480717">
        <w:t>.</w:t>
      </w:r>
      <w:r>
        <w:t xml:space="preserve"> Extinction rates, extinction-prone habitats, and indicator groups in Britain and at larger scales. Biological Conservation, 144, 713-721.</w:t>
      </w:r>
    </w:p>
    <w:p w14:paraId="744CF124" w14:textId="77777777" w:rsidR="00F70910" w:rsidRDefault="00F70910" w:rsidP="00763E80">
      <w:r w:rsidRPr="00F70910">
        <w:t>Knop</w:t>
      </w:r>
      <w:r w:rsidR="00CA49FC">
        <w:t>,</w:t>
      </w:r>
      <w:r w:rsidRPr="00F70910">
        <w:t xml:space="preserve"> E</w:t>
      </w:r>
      <w:r w:rsidR="00CA49FC">
        <w:t>.</w:t>
      </w:r>
      <w:r w:rsidRPr="00F70910">
        <w:t>, Kleijn</w:t>
      </w:r>
      <w:r w:rsidR="00CA49FC">
        <w:t>,</w:t>
      </w:r>
      <w:r w:rsidRPr="00F70910">
        <w:t xml:space="preserve"> D</w:t>
      </w:r>
      <w:r w:rsidR="00CA49FC">
        <w:t>.</w:t>
      </w:r>
      <w:r w:rsidRPr="00F70910">
        <w:t>, Herzog</w:t>
      </w:r>
      <w:r w:rsidR="00CA49FC">
        <w:t>,</w:t>
      </w:r>
      <w:r w:rsidRPr="00F70910">
        <w:t xml:space="preserve"> F</w:t>
      </w:r>
      <w:r w:rsidR="00CA49FC">
        <w:t>. &amp;</w:t>
      </w:r>
      <w:r w:rsidRPr="00F70910">
        <w:t xml:space="preserve"> Schmid</w:t>
      </w:r>
      <w:r w:rsidR="00CA49FC">
        <w:t>,</w:t>
      </w:r>
      <w:r w:rsidRPr="00F70910">
        <w:t xml:space="preserve"> B</w:t>
      </w:r>
      <w:r w:rsidR="00CA49FC">
        <w:t>.</w:t>
      </w:r>
      <w:r w:rsidRPr="00F70910">
        <w:t xml:space="preserve"> (2006)</w:t>
      </w:r>
      <w:r w:rsidR="00CA49FC">
        <w:t>.</w:t>
      </w:r>
      <w:r w:rsidRPr="00F70910">
        <w:t xml:space="preserve"> Effectiveness of the Swiss agri-environment sche</w:t>
      </w:r>
      <w:r w:rsidR="00CA49FC">
        <w:t>me in promoting biodiversity. Journal of Applied ecology,</w:t>
      </w:r>
      <w:r w:rsidRPr="00F70910">
        <w:t xml:space="preserve"> 43</w:t>
      </w:r>
      <w:r w:rsidR="00CA49FC">
        <w:t>,</w:t>
      </w:r>
      <w:r w:rsidRPr="00F70910">
        <w:t xml:space="preserve"> 120-127.</w:t>
      </w:r>
    </w:p>
    <w:p w14:paraId="46CBE1B9" w14:textId="77777777" w:rsidR="00000781" w:rsidRDefault="004E6015" w:rsidP="00763E80">
      <w:r w:rsidRPr="004E6015">
        <w:t>Kruess</w:t>
      </w:r>
      <w:r w:rsidR="00CA49FC">
        <w:t>,</w:t>
      </w:r>
      <w:r w:rsidRPr="004E6015">
        <w:t xml:space="preserve"> A</w:t>
      </w:r>
      <w:r w:rsidR="00CA49FC">
        <w:t>. &amp;</w:t>
      </w:r>
      <w:r w:rsidRPr="004E6015">
        <w:t xml:space="preserve"> Tscharntke</w:t>
      </w:r>
      <w:r w:rsidR="00CA49FC">
        <w:t>,</w:t>
      </w:r>
      <w:r w:rsidRPr="004E6015">
        <w:t xml:space="preserve"> T</w:t>
      </w:r>
      <w:r w:rsidR="00CA49FC">
        <w:t>. (2002).</w:t>
      </w:r>
      <w:r w:rsidRPr="004E6015">
        <w:t xml:space="preserve"> Grazing intensity and the diversity of grasshoppers, butterflies and trap-nesting bees and wasps. Cons</w:t>
      </w:r>
      <w:r w:rsidR="00CA49FC">
        <w:t>ervation Biology,</w:t>
      </w:r>
      <w:r w:rsidRPr="004E6015">
        <w:t xml:space="preserve"> 16</w:t>
      </w:r>
      <w:r w:rsidR="00CA49FC">
        <w:t>,</w:t>
      </w:r>
      <w:r w:rsidRPr="004E6015">
        <w:t xml:space="preserve"> 1570-1580.</w:t>
      </w:r>
    </w:p>
    <w:p w14:paraId="169F4290" w14:textId="77777777" w:rsidR="00000781" w:rsidRDefault="00000781" w:rsidP="00763E80">
      <w:r>
        <w:t xml:space="preserve">Lehnert, L. W., Bässler, </w:t>
      </w:r>
      <w:r w:rsidR="00D662D0">
        <w:t xml:space="preserve">C., Brandl, R., Burton, P. J. </w:t>
      </w:r>
      <w:r w:rsidR="00CA49FC">
        <w:t>&amp;</w:t>
      </w:r>
      <w:r>
        <w:t xml:space="preserve"> Müller, J. (2013)</w:t>
      </w:r>
      <w:r w:rsidR="00CA49FC">
        <w:t>.</w:t>
      </w:r>
      <w:r>
        <w:t xml:space="preserve"> Conservation value of forests attacked by bark beetles: Highest number of indicator species is found in early successional stages. Journal for Nature Conservation</w:t>
      </w:r>
      <w:r w:rsidR="00CA49FC">
        <w:t>,</w:t>
      </w:r>
      <w:r w:rsidRPr="00000781">
        <w:t xml:space="preserve"> 21, 97</w:t>
      </w:r>
      <w:r w:rsidR="00CA49FC">
        <w:t>-</w:t>
      </w:r>
      <w:r w:rsidRPr="00000781">
        <w:t>104</w:t>
      </w:r>
      <w:r>
        <w:t>.</w:t>
      </w:r>
    </w:p>
    <w:p w14:paraId="76C9454F" w14:textId="77777777" w:rsidR="00DE1A59" w:rsidRDefault="00DE1A59" w:rsidP="00763E80">
      <w:r>
        <w:t>Lindenmayer, D.</w:t>
      </w:r>
      <w:r w:rsidR="00CA49FC">
        <w:t xml:space="preserve"> </w:t>
      </w:r>
      <w:r>
        <w:t>B., Franklin, J.</w:t>
      </w:r>
      <w:r w:rsidR="00CA49FC">
        <w:t xml:space="preserve"> </w:t>
      </w:r>
      <w:r>
        <w:t>F.</w:t>
      </w:r>
      <w:r w:rsidR="00CA49FC">
        <w:t xml:space="preserve"> &amp;</w:t>
      </w:r>
      <w:r>
        <w:t xml:space="preserve"> Fischer</w:t>
      </w:r>
      <w:r w:rsidR="00CA49FC">
        <w:t>,</w:t>
      </w:r>
      <w:r>
        <w:t xml:space="preserve"> J. (2006)</w:t>
      </w:r>
      <w:r w:rsidR="00CA49FC">
        <w:t>.</w:t>
      </w:r>
      <w:r>
        <w:t xml:space="preserve"> General management principles and a checklist of strategies to guide forest biodiversity conservation. Biological Conservation</w:t>
      </w:r>
      <w:r w:rsidR="00CA49FC">
        <w:t>,</w:t>
      </w:r>
      <w:r>
        <w:t xml:space="preserve"> 131, 433</w:t>
      </w:r>
      <w:r w:rsidR="00CA49FC">
        <w:t>-</w:t>
      </w:r>
      <w:r>
        <w:t>445.</w:t>
      </w:r>
    </w:p>
    <w:p w14:paraId="1549BD86" w14:textId="01FD251A" w:rsidR="00324F93" w:rsidRDefault="00E10D07" w:rsidP="00763E80">
      <w:r w:rsidRPr="00E10D07">
        <w:t>Littlewood</w:t>
      </w:r>
      <w:r w:rsidR="00CA49FC">
        <w:t>,</w:t>
      </w:r>
      <w:r w:rsidRPr="00E10D07">
        <w:t xml:space="preserve"> N</w:t>
      </w:r>
      <w:r w:rsidR="00CA49FC">
        <w:t xml:space="preserve">. </w:t>
      </w:r>
      <w:r w:rsidRPr="00E10D07">
        <w:t>A</w:t>
      </w:r>
      <w:r w:rsidR="00CA49FC">
        <w:t>.</w:t>
      </w:r>
      <w:r w:rsidRPr="00E10D07">
        <w:t xml:space="preserve"> (2008)</w:t>
      </w:r>
      <w:r w:rsidR="00CA49FC">
        <w:t>.</w:t>
      </w:r>
      <w:r w:rsidRPr="00E10D07">
        <w:t xml:space="preserve"> Grazing impacts on moth diversity and abundance on a Scottish upland estate. Insect Cons</w:t>
      </w:r>
      <w:r w:rsidR="00CA49FC">
        <w:t>ervation and Diversity,</w:t>
      </w:r>
      <w:r w:rsidRPr="00E10D07">
        <w:t xml:space="preserve"> 1</w:t>
      </w:r>
      <w:r w:rsidR="00CA49FC">
        <w:t>,</w:t>
      </w:r>
      <w:r w:rsidRPr="00E10D07">
        <w:t xml:space="preserve"> 151-160.</w:t>
      </w:r>
    </w:p>
    <w:p w14:paraId="0C8A8F08" w14:textId="0CE903E9" w:rsidR="00324F93" w:rsidRPr="001624A8" w:rsidRDefault="00324F93" w:rsidP="00763E80">
      <w:pPr>
        <w:rPr>
          <w:lang w:val="nl-BE"/>
        </w:rPr>
      </w:pPr>
      <w:r w:rsidRPr="001624A8">
        <w:t xml:space="preserve">Loreau, M. &amp; de Mazancourt, C. (2013). </w:t>
      </w:r>
      <w:r>
        <w:t xml:space="preserve">Biodiversity and ecosystem stability: a synthesis of underlying mechanisms. </w:t>
      </w:r>
      <w:r w:rsidRPr="001624A8">
        <w:rPr>
          <w:lang w:val="nl-BE"/>
        </w:rPr>
        <w:t>Ecology letters, 16, 106-115.</w:t>
      </w:r>
    </w:p>
    <w:p w14:paraId="760EC769" w14:textId="50280677" w:rsidR="004E6015" w:rsidRPr="008311C4" w:rsidRDefault="008311C4" w:rsidP="00763E80">
      <w:r w:rsidRPr="001624A8">
        <w:rPr>
          <w:lang w:val="nl-BE"/>
        </w:rPr>
        <w:t>Maes, D., Vanreusel, W.</w:t>
      </w:r>
      <w:r w:rsidR="00CA49FC" w:rsidRPr="001624A8">
        <w:rPr>
          <w:lang w:val="nl-BE"/>
        </w:rPr>
        <w:t xml:space="preserve"> &amp;</w:t>
      </w:r>
      <w:r w:rsidRPr="001624A8">
        <w:rPr>
          <w:lang w:val="nl-BE"/>
        </w:rPr>
        <w:t xml:space="preserve"> Van Dyck, H. (2013</w:t>
      </w:r>
      <w:r w:rsidR="004E6015" w:rsidRPr="001624A8">
        <w:rPr>
          <w:lang w:val="nl-BE"/>
        </w:rPr>
        <w:t xml:space="preserve">). </w:t>
      </w:r>
      <w:r w:rsidRPr="001624A8">
        <w:rPr>
          <w:lang w:val="nl-BE"/>
        </w:rPr>
        <w:t xml:space="preserve">Dagvlinders in Vlaanderen – Nieuwe Kennis voor Betere Actie (Butterflies in Flanders – New Knowledge for Better Action). </w:t>
      </w:r>
      <w:r>
        <w:t xml:space="preserve">Lannoo, </w:t>
      </w:r>
      <w:r w:rsidR="00DA4959">
        <w:t>Tielt</w:t>
      </w:r>
      <w:r>
        <w:t>, Belgium.</w:t>
      </w:r>
    </w:p>
    <w:p w14:paraId="3004EDF3" w14:textId="77777777" w:rsidR="00F110FD" w:rsidRDefault="00F110FD" w:rsidP="00763E80">
      <w:r>
        <w:t>Marini</w:t>
      </w:r>
      <w:r w:rsidR="00CA49FC">
        <w:t>,</w:t>
      </w:r>
      <w:r>
        <w:t xml:space="preserve"> L</w:t>
      </w:r>
      <w:r w:rsidR="00CA49FC">
        <w:t>.</w:t>
      </w:r>
      <w:r>
        <w:t>, Fontana</w:t>
      </w:r>
      <w:r w:rsidR="00CA49FC">
        <w:t>,</w:t>
      </w:r>
      <w:r>
        <w:t xml:space="preserve"> P</w:t>
      </w:r>
      <w:r w:rsidR="00CA49FC">
        <w:t>.</w:t>
      </w:r>
      <w:r>
        <w:t>, Scotton</w:t>
      </w:r>
      <w:r w:rsidR="00CA49FC">
        <w:t>,</w:t>
      </w:r>
      <w:r>
        <w:t xml:space="preserve"> M</w:t>
      </w:r>
      <w:r w:rsidR="00CA49FC">
        <w:t>. &amp;</w:t>
      </w:r>
      <w:r>
        <w:t xml:space="preserve"> Klimek</w:t>
      </w:r>
      <w:r w:rsidR="00CA49FC">
        <w:t>,</w:t>
      </w:r>
      <w:r>
        <w:t xml:space="preserve"> S</w:t>
      </w:r>
      <w:r w:rsidR="00CA49FC">
        <w:t>.</w:t>
      </w:r>
      <w:r>
        <w:t xml:space="preserve"> (2008)</w:t>
      </w:r>
      <w:r w:rsidR="00CA49FC">
        <w:t>.</w:t>
      </w:r>
      <w:r>
        <w:t xml:space="preserve"> Vascular plant and Orthoptera diversity in relation to grassland management and landscape composition in the European Alps. J</w:t>
      </w:r>
      <w:r w:rsidR="00CA49FC">
        <w:t>ournal of Applied Ecology,</w:t>
      </w:r>
      <w:r>
        <w:t xml:space="preserve"> 45</w:t>
      </w:r>
      <w:r w:rsidR="00CA49FC">
        <w:t>,</w:t>
      </w:r>
      <w:r>
        <w:t xml:space="preserve"> 361-370.</w:t>
      </w:r>
    </w:p>
    <w:p w14:paraId="48293ED8" w14:textId="77777777" w:rsidR="00F110FD" w:rsidRDefault="00F110FD" w:rsidP="00763E80">
      <w:r w:rsidRPr="001624A8">
        <w:t>Marini</w:t>
      </w:r>
      <w:r w:rsidR="00CA49FC" w:rsidRPr="001624A8">
        <w:t>,</w:t>
      </w:r>
      <w:r w:rsidRPr="001624A8">
        <w:t xml:space="preserve"> L</w:t>
      </w:r>
      <w:r w:rsidR="00CA49FC" w:rsidRPr="001624A8">
        <w:t>.</w:t>
      </w:r>
      <w:r w:rsidRPr="001624A8">
        <w:t>, Fontana</w:t>
      </w:r>
      <w:r w:rsidR="00CA49FC" w:rsidRPr="001624A8">
        <w:t>,</w:t>
      </w:r>
      <w:r w:rsidRPr="001624A8">
        <w:t xml:space="preserve"> P</w:t>
      </w:r>
      <w:r w:rsidR="00CA49FC" w:rsidRPr="001624A8">
        <w:t>.</w:t>
      </w:r>
      <w:r w:rsidRPr="001624A8">
        <w:t>, Battisti</w:t>
      </w:r>
      <w:r w:rsidR="00CA49FC" w:rsidRPr="001624A8">
        <w:t>,</w:t>
      </w:r>
      <w:r w:rsidRPr="001624A8">
        <w:t xml:space="preserve"> A</w:t>
      </w:r>
      <w:r w:rsidR="00CA49FC" w:rsidRPr="001624A8">
        <w:t>. &amp;</w:t>
      </w:r>
      <w:r w:rsidRPr="001624A8">
        <w:t xml:space="preserve"> Gaston</w:t>
      </w:r>
      <w:r w:rsidR="00CA49FC" w:rsidRPr="001624A8">
        <w:t>,</w:t>
      </w:r>
      <w:r w:rsidRPr="001624A8">
        <w:t xml:space="preserve"> K</w:t>
      </w:r>
      <w:r w:rsidR="00CA49FC" w:rsidRPr="001624A8">
        <w:t>.</w:t>
      </w:r>
      <w:r w:rsidRPr="001624A8">
        <w:t>J</w:t>
      </w:r>
      <w:r w:rsidR="00CA49FC" w:rsidRPr="001624A8">
        <w:t>.</w:t>
      </w:r>
      <w:r w:rsidRPr="001624A8">
        <w:t xml:space="preserve"> (2009a)</w:t>
      </w:r>
      <w:r w:rsidR="00CA49FC" w:rsidRPr="001624A8">
        <w:t>.</w:t>
      </w:r>
      <w:r w:rsidRPr="001624A8">
        <w:t xml:space="preserve"> </w:t>
      </w:r>
      <w:r>
        <w:t>Response of orthopteran diversity to abandonment of semi-natural meadows. Agric</w:t>
      </w:r>
      <w:r w:rsidR="00CA49FC">
        <w:t>ulture, Ecosystems and Environment,</w:t>
      </w:r>
      <w:r>
        <w:t xml:space="preserve"> 132</w:t>
      </w:r>
      <w:r w:rsidR="00CA49FC">
        <w:t>,</w:t>
      </w:r>
      <w:r>
        <w:t xml:space="preserve"> 232-236.</w:t>
      </w:r>
    </w:p>
    <w:p w14:paraId="715CCDD1" w14:textId="77777777" w:rsidR="00F110FD" w:rsidRPr="001624A8" w:rsidRDefault="00F110FD" w:rsidP="00763E80">
      <w:pPr>
        <w:rPr>
          <w:lang w:val="nl-BE"/>
        </w:rPr>
      </w:pPr>
      <w:r w:rsidRPr="00BA6847">
        <w:t>Marini</w:t>
      </w:r>
      <w:r w:rsidR="00CA49FC" w:rsidRPr="00BA6847">
        <w:t>,</w:t>
      </w:r>
      <w:r w:rsidRPr="00BA6847">
        <w:t xml:space="preserve"> L</w:t>
      </w:r>
      <w:r w:rsidR="00CA49FC" w:rsidRPr="00BA6847">
        <w:t>.</w:t>
      </w:r>
      <w:r w:rsidRPr="00BA6847">
        <w:t>, Fontana</w:t>
      </w:r>
      <w:r w:rsidR="00CA49FC" w:rsidRPr="00BA6847">
        <w:t>,</w:t>
      </w:r>
      <w:r w:rsidRPr="00BA6847">
        <w:t xml:space="preserve"> P</w:t>
      </w:r>
      <w:r w:rsidR="00CA49FC" w:rsidRPr="00BA6847">
        <w:t>.</w:t>
      </w:r>
      <w:r w:rsidRPr="00BA6847">
        <w:t>, Battisti</w:t>
      </w:r>
      <w:r w:rsidR="00CA49FC" w:rsidRPr="00BA6847">
        <w:t>,</w:t>
      </w:r>
      <w:r w:rsidRPr="00BA6847">
        <w:t xml:space="preserve"> A</w:t>
      </w:r>
      <w:r w:rsidR="00CA49FC" w:rsidRPr="00BA6847">
        <w:t>. &amp;</w:t>
      </w:r>
      <w:r w:rsidRPr="00BA6847">
        <w:t xml:space="preserve"> Gaston</w:t>
      </w:r>
      <w:r w:rsidR="00CA49FC" w:rsidRPr="00BA6847">
        <w:t>,</w:t>
      </w:r>
      <w:r w:rsidRPr="00BA6847">
        <w:t xml:space="preserve"> K</w:t>
      </w:r>
      <w:r w:rsidR="00CA49FC" w:rsidRPr="00BA6847">
        <w:t xml:space="preserve">. </w:t>
      </w:r>
      <w:r w:rsidRPr="00BA6847">
        <w:t>J</w:t>
      </w:r>
      <w:r w:rsidR="00CA49FC" w:rsidRPr="00BA6847">
        <w:t>.</w:t>
      </w:r>
      <w:r w:rsidRPr="00BA6847">
        <w:t xml:space="preserve"> (2009b)</w:t>
      </w:r>
      <w:r w:rsidR="00CA49FC" w:rsidRPr="00BA6847">
        <w:t>.</w:t>
      </w:r>
      <w:r w:rsidRPr="00BA6847">
        <w:t xml:space="preserve"> </w:t>
      </w:r>
      <w:r>
        <w:t xml:space="preserve">Agricultural management, vegetation traits and landscape drive orthopteran and butterfly diversity in a grassland-forest mosaic: a multi-scale approach. </w:t>
      </w:r>
      <w:r w:rsidRPr="001624A8">
        <w:rPr>
          <w:lang w:val="nl-BE"/>
        </w:rPr>
        <w:t>Insect Cons</w:t>
      </w:r>
      <w:r w:rsidR="00CA49FC" w:rsidRPr="001624A8">
        <w:rPr>
          <w:lang w:val="nl-BE"/>
        </w:rPr>
        <w:t>ervation and Diversity,</w:t>
      </w:r>
      <w:r w:rsidRPr="001624A8">
        <w:rPr>
          <w:lang w:val="nl-BE"/>
        </w:rPr>
        <w:t xml:space="preserve"> 2</w:t>
      </w:r>
      <w:r w:rsidR="00CA49FC" w:rsidRPr="001624A8">
        <w:rPr>
          <w:lang w:val="nl-BE"/>
        </w:rPr>
        <w:t>,</w:t>
      </w:r>
      <w:r w:rsidRPr="001624A8">
        <w:rPr>
          <w:lang w:val="nl-BE"/>
        </w:rPr>
        <w:t xml:space="preserve"> 213-220.</w:t>
      </w:r>
    </w:p>
    <w:p w14:paraId="1050B39B" w14:textId="77777777" w:rsidR="00C76C6D" w:rsidRDefault="001977DB" w:rsidP="00763E80">
      <w:r w:rsidRPr="001624A8">
        <w:rPr>
          <w:lang w:val="nl-BE"/>
        </w:rPr>
        <w:t>Menken, S.</w:t>
      </w:r>
      <w:r w:rsidR="00CA49FC" w:rsidRPr="001624A8">
        <w:rPr>
          <w:lang w:val="nl-BE"/>
        </w:rPr>
        <w:t xml:space="preserve"> </w:t>
      </w:r>
      <w:r w:rsidRPr="001624A8">
        <w:rPr>
          <w:lang w:val="nl-BE"/>
        </w:rPr>
        <w:t>B.</w:t>
      </w:r>
      <w:r w:rsidR="00CA49FC" w:rsidRPr="001624A8">
        <w:rPr>
          <w:lang w:val="nl-BE"/>
        </w:rPr>
        <w:t xml:space="preserve"> </w:t>
      </w:r>
      <w:r w:rsidRPr="001624A8">
        <w:rPr>
          <w:lang w:val="nl-BE"/>
        </w:rPr>
        <w:t>J., Boomsma, J.</w:t>
      </w:r>
      <w:r w:rsidR="00CA49FC" w:rsidRPr="001624A8">
        <w:rPr>
          <w:lang w:val="nl-BE"/>
        </w:rPr>
        <w:t xml:space="preserve"> </w:t>
      </w:r>
      <w:r w:rsidRPr="001624A8">
        <w:rPr>
          <w:lang w:val="nl-BE"/>
        </w:rPr>
        <w:t xml:space="preserve">J. </w:t>
      </w:r>
      <w:r w:rsidR="00CA49FC" w:rsidRPr="001624A8">
        <w:rPr>
          <w:lang w:val="nl-BE"/>
        </w:rPr>
        <w:t>&amp;</w:t>
      </w:r>
      <w:r w:rsidRPr="001624A8">
        <w:rPr>
          <w:lang w:val="nl-BE"/>
        </w:rPr>
        <w:t xml:space="preserve"> van Nieukerken, E.</w:t>
      </w:r>
      <w:r w:rsidR="00CA49FC" w:rsidRPr="001624A8">
        <w:rPr>
          <w:lang w:val="nl-BE"/>
        </w:rPr>
        <w:t xml:space="preserve"> </w:t>
      </w:r>
      <w:r w:rsidRPr="001624A8">
        <w:rPr>
          <w:lang w:val="nl-BE"/>
        </w:rPr>
        <w:t xml:space="preserve">J. (2010). </w:t>
      </w:r>
      <w:r>
        <w:t>Large-scale evolutionary patterns of host plant associations in the Lepidop</w:t>
      </w:r>
      <w:r w:rsidR="004D63BF">
        <w:t>tera. Evolution, 64, 1098–1119.</w:t>
      </w:r>
    </w:p>
    <w:p w14:paraId="0306EB59" w14:textId="77777777" w:rsidR="00C76C6D" w:rsidRDefault="00C76C6D" w:rsidP="00763E80">
      <w:r>
        <w:t>M</w:t>
      </w:r>
      <w:r w:rsidR="00092D2D">
        <w:t>erckx, T.</w:t>
      </w:r>
      <w:r>
        <w:t xml:space="preserve"> </w:t>
      </w:r>
      <w:r w:rsidR="00CA49FC">
        <w:t xml:space="preserve">&amp; </w:t>
      </w:r>
      <w:r>
        <w:t>B</w:t>
      </w:r>
      <w:r w:rsidR="00092D2D">
        <w:t>erwaerts</w:t>
      </w:r>
      <w:r>
        <w:t>, K. (2010). What type of hedgerows do Brown hairstreak (</w:t>
      </w:r>
      <w:r w:rsidRPr="00CA49FC">
        <w:rPr>
          <w:i/>
        </w:rPr>
        <w:t xml:space="preserve">Thecla betulae </w:t>
      </w:r>
      <w:r>
        <w:t>L.) butterflies prefer? Implications for European agricultural landscape conservation. Insect Conservation and Diversity, 3, 194-204.</w:t>
      </w:r>
    </w:p>
    <w:p w14:paraId="3B7F64FD" w14:textId="536C6C61" w:rsidR="00C76C6D" w:rsidRPr="00682EF6" w:rsidRDefault="00C76C6D" w:rsidP="00763E80">
      <w:r w:rsidRPr="00682EF6">
        <w:t xml:space="preserve">Merckx, T. </w:t>
      </w:r>
      <w:r w:rsidR="00CA49FC" w:rsidRPr="00682EF6">
        <w:t>&amp;</w:t>
      </w:r>
      <w:r w:rsidRPr="00682EF6">
        <w:t xml:space="preserve"> Macdonald, D.</w:t>
      </w:r>
      <w:r w:rsidR="00CA49FC" w:rsidRPr="00682EF6">
        <w:t xml:space="preserve"> </w:t>
      </w:r>
      <w:r w:rsidRPr="00682EF6">
        <w:t>W. (</w:t>
      </w:r>
      <w:r w:rsidR="00BC015A" w:rsidRPr="00682EF6">
        <w:t>in press</w:t>
      </w:r>
      <w:r w:rsidRPr="00682EF6">
        <w:t>)</w:t>
      </w:r>
      <w:r w:rsidR="00CA49FC" w:rsidRPr="00682EF6">
        <w:t>.</w:t>
      </w:r>
      <w:r w:rsidRPr="00682EF6">
        <w:t xml:space="preserve"> Landscape-scale Conservation of Farmland Moths. In </w:t>
      </w:r>
      <w:r w:rsidR="00CA49FC" w:rsidRPr="00682EF6">
        <w:t xml:space="preserve">D. W. Macdonald &amp; R. E. Feber (Eds.), </w:t>
      </w:r>
      <w:r w:rsidRPr="00682EF6">
        <w:t>Wildlife Conservation on Farmland. Oxford University Press.</w:t>
      </w:r>
    </w:p>
    <w:p w14:paraId="21520579" w14:textId="32AE3C13" w:rsidR="0025623F" w:rsidRPr="00682EF6" w:rsidRDefault="00BC30EB" w:rsidP="00763E80">
      <w:r w:rsidRPr="00682EF6">
        <w:t xml:space="preserve">Merckx, T. </w:t>
      </w:r>
      <w:r w:rsidR="00CA49FC" w:rsidRPr="00682EF6">
        <w:t>&amp;</w:t>
      </w:r>
      <w:r w:rsidRPr="00682EF6">
        <w:t xml:space="preserve"> Pereira, H.</w:t>
      </w:r>
      <w:r w:rsidR="00CA49FC" w:rsidRPr="00682EF6">
        <w:t xml:space="preserve"> </w:t>
      </w:r>
      <w:r w:rsidRPr="00682EF6">
        <w:t>M. (submitted)</w:t>
      </w:r>
      <w:r w:rsidR="00CA49FC" w:rsidRPr="00682EF6">
        <w:t>.</w:t>
      </w:r>
      <w:r w:rsidRPr="00682EF6">
        <w:t xml:space="preserve"> </w:t>
      </w:r>
      <w:r w:rsidR="00EC7D0F" w:rsidRPr="00682EF6">
        <w:rPr>
          <w:lang w:val="en-US"/>
        </w:rPr>
        <w:t>Reshaping agri-environmental subsidies: From marginal farming to large-scale rewilding.</w:t>
      </w:r>
      <w:r w:rsidRPr="00682EF6">
        <w:t xml:space="preserve"> Basic and Applied Ecology.</w:t>
      </w:r>
    </w:p>
    <w:p w14:paraId="62A8A8FB" w14:textId="713C4021" w:rsidR="000F2BEB" w:rsidRDefault="000F2BEB" w:rsidP="00763E80">
      <w:r w:rsidRPr="00682EF6">
        <w:t xml:space="preserve">Merckx, T. </w:t>
      </w:r>
      <w:r w:rsidR="00ED55E5" w:rsidRPr="00682EF6">
        <w:t>&amp;</w:t>
      </w:r>
      <w:r w:rsidRPr="00682EF6">
        <w:t xml:space="preserve"> Slade, E.M.</w:t>
      </w:r>
      <w:r w:rsidR="00ED55E5" w:rsidRPr="00682EF6">
        <w:t xml:space="preserve"> (</w:t>
      </w:r>
      <w:r w:rsidR="00D330B9" w:rsidRPr="00682EF6">
        <w:t>2014</w:t>
      </w:r>
      <w:r w:rsidRPr="00682EF6">
        <w:t>)</w:t>
      </w:r>
      <w:r w:rsidR="00ED55E5" w:rsidRPr="00682EF6">
        <w:t>.</w:t>
      </w:r>
      <w:r w:rsidRPr="00682EF6">
        <w:t xml:space="preserve"> Macro-moth families differ in their attraction to light: implications for light trap monitoring programs. Insect Conservation and Diversity</w:t>
      </w:r>
      <w:r w:rsidR="00A729E5" w:rsidRPr="00682EF6">
        <w:t>, doi: 10.1111/icad.12068</w:t>
      </w:r>
      <w:r w:rsidRPr="00682EF6">
        <w:t>.</w:t>
      </w:r>
    </w:p>
    <w:p w14:paraId="7B677D98" w14:textId="77777777" w:rsidR="00B8365A" w:rsidRDefault="00B8365A" w:rsidP="00763E80">
      <w:r>
        <w:t>Merckx</w:t>
      </w:r>
      <w:r w:rsidR="00ED55E5">
        <w:t>,</w:t>
      </w:r>
      <w:r>
        <w:t xml:space="preserve"> T</w:t>
      </w:r>
      <w:r w:rsidR="00ED55E5">
        <w:t>.</w:t>
      </w:r>
      <w:r>
        <w:t>, Feber</w:t>
      </w:r>
      <w:r w:rsidR="00ED55E5">
        <w:t>,</w:t>
      </w:r>
      <w:r>
        <w:t xml:space="preserve"> R</w:t>
      </w:r>
      <w:r w:rsidR="00ED55E5">
        <w:t xml:space="preserve">. </w:t>
      </w:r>
      <w:r>
        <w:t>E</w:t>
      </w:r>
      <w:r w:rsidR="00ED55E5">
        <w:t>.</w:t>
      </w:r>
      <w:r>
        <w:t>, Dulieu</w:t>
      </w:r>
      <w:r w:rsidR="00ED55E5">
        <w:t>,</w:t>
      </w:r>
      <w:r>
        <w:t xml:space="preserve"> R</w:t>
      </w:r>
      <w:r w:rsidR="00ED55E5">
        <w:t xml:space="preserve">. </w:t>
      </w:r>
      <w:r>
        <w:t>L</w:t>
      </w:r>
      <w:r w:rsidR="00ED55E5">
        <w:t>.</w:t>
      </w:r>
      <w:r>
        <w:t>, Townsend</w:t>
      </w:r>
      <w:r w:rsidR="00ED55E5">
        <w:t>,</w:t>
      </w:r>
      <w:r>
        <w:t xml:space="preserve"> M</w:t>
      </w:r>
      <w:r w:rsidR="00ED55E5">
        <w:t xml:space="preserve">. </w:t>
      </w:r>
      <w:r>
        <w:t>C</w:t>
      </w:r>
      <w:r w:rsidR="00ED55E5">
        <w:t>.</w:t>
      </w:r>
      <w:r>
        <w:t>, Parsons</w:t>
      </w:r>
      <w:r w:rsidR="00ED55E5">
        <w:t>,</w:t>
      </w:r>
      <w:r>
        <w:t xml:space="preserve"> M</w:t>
      </w:r>
      <w:r w:rsidR="00ED55E5">
        <w:t xml:space="preserve">. </w:t>
      </w:r>
      <w:r>
        <w:t>S</w:t>
      </w:r>
      <w:r w:rsidR="00ED55E5">
        <w:t>.</w:t>
      </w:r>
      <w:r>
        <w:t>, Bourn</w:t>
      </w:r>
      <w:r w:rsidR="00ED55E5">
        <w:t>,</w:t>
      </w:r>
      <w:r>
        <w:t xml:space="preserve"> N</w:t>
      </w:r>
      <w:r w:rsidR="00ED55E5">
        <w:t xml:space="preserve">. </w:t>
      </w:r>
      <w:r>
        <w:t>A</w:t>
      </w:r>
      <w:r w:rsidR="00ED55E5">
        <w:t xml:space="preserve">. </w:t>
      </w:r>
      <w:r>
        <w:t>D</w:t>
      </w:r>
      <w:r w:rsidR="00ED55E5">
        <w:t>.</w:t>
      </w:r>
      <w:r>
        <w:t>, Riordan</w:t>
      </w:r>
      <w:r w:rsidR="00ED55E5">
        <w:t>,</w:t>
      </w:r>
      <w:r>
        <w:t xml:space="preserve"> P</w:t>
      </w:r>
      <w:r w:rsidR="00ED55E5">
        <w:t>. &amp;</w:t>
      </w:r>
      <w:r>
        <w:t xml:space="preserve"> Macdonald</w:t>
      </w:r>
      <w:r w:rsidR="00ED55E5">
        <w:t>,</w:t>
      </w:r>
      <w:r>
        <w:t xml:space="preserve"> D</w:t>
      </w:r>
      <w:r w:rsidR="00ED55E5">
        <w:t xml:space="preserve">. </w:t>
      </w:r>
      <w:r>
        <w:t>W</w:t>
      </w:r>
      <w:r w:rsidR="00ED55E5">
        <w:t>.</w:t>
      </w:r>
      <w:r>
        <w:t xml:space="preserve"> (2009)</w:t>
      </w:r>
      <w:r w:rsidR="00ED55E5">
        <w:t>.</w:t>
      </w:r>
      <w:r>
        <w:t xml:space="preserve"> Effect of field margins on moths depends on species mobility: field-based evidence for landscape-scale conservation. Agric</w:t>
      </w:r>
      <w:r w:rsidR="00ED55E5">
        <w:t>ulture, Ecosystems and Environment,</w:t>
      </w:r>
      <w:r>
        <w:t xml:space="preserve"> 129</w:t>
      </w:r>
      <w:r w:rsidR="00ED55E5">
        <w:t>,</w:t>
      </w:r>
      <w:r>
        <w:t xml:space="preserve"> 302-309.</w:t>
      </w:r>
    </w:p>
    <w:p w14:paraId="4C4A3D4F" w14:textId="77777777" w:rsidR="0025623F" w:rsidRDefault="0025623F" w:rsidP="00763E80">
      <w:r>
        <w:t>Merckx, T., Feber, R. E., Parsons, M. S., Bourn, N. A</w:t>
      </w:r>
      <w:r w:rsidR="00ED55E5">
        <w:t>. D., Townsend, M. C., Riordan, P.</w:t>
      </w:r>
      <w:r>
        <w:t xml:space="preserve"> </w:t>
      </w:r>
      <w:r w:rsidR="00ED55E5">
        <w:t>&amp;</w:t>
      </w:r>
      <w:r>
        <w:t xml:space="preserve"> Macdonald, D. W. (2010</w:t>
      </w:r>
      <w:r w:rsidR="00B8365A">
        <w:t>a</w:t>
      </w:r>
      <w:r>
        <w:t xml:space="preserve">). Habitat preference and mobility of </w:t>
      </w:r>
      <w:r w:rsidRPr="0025623F">
        <w:rPr>
          <w:i/>
        </w:rPr>
        <w:t>Polia bombycina</w:t>
      </w:r>
      <w:r>
        <w:t>: are non-tailored agri-environment schemes any good for a rare and localised species? Journal of Insect Conservation, 14, 499-510.</w:t>
      </w:r>
    </w:p>
    <w:p w14:paraId="571EDABC" w14:textId="77777777" w:rsidR="00B8365A" w:rsidRDefault="00B8365A" w:rsidP="00763E80">
      <w:r>
        <w:t>Merckx</w:t>
      </w:r>
      <w:r w:rsidR="00ED55E5">
        <w:t>,</w:t>
      </w:r>
      <w:r>
        <w:t xml:space="preserve"> T</w:t>
      </w:r>
      <w:r w:rsidR="00ED55E5">
        <w:t>.</w:t>
      </w:r>
      <w:r>
        <w:t>, Feber</w:t>
      </w:r>
      <w:r w:rsidR="00ED55E5">
        <w:t>,</w:t>
      </w:r>
      <w:r>
        <w:t xml:space="preserve"> R</w:t>
      </w:r>
      <w:r w:rsidR="00ED55E5">
        <w:t xml:space="preserve">. </w:t>
      </w:r>
      <w:r>
        <w:t>E</w:t>
      </w:r>
      <w:r w:rsidR="00ED55E5">
        <w:t>.</w:t>
      </w:r>
      <w:r>
        <w:t>, Mclaughlan</w:t>
      </w:r>
      <w:r w:rsidR="00ED55E5">
        <w:t>,</w:t>
      </w:r>
      <w:r>
        <w:t xml:space="preserve"> C</w:t>
      </w:r>
      <w:r w:rsidR="00ED55E5">
        <w:t>.</w:t>
      </w:r>
      <w:r>
        <w:t>, Bourn</w:t>
      </w:r>
      <w:r w:rsidR="00ED55E5">
        <w:t>,</w:t>
      </w:r>
      <w:r>
        <w:t xml:space="preserve"> N</w:t>
      </w:r>
      <w:r w:rsidR="00ED55E5">
        <w:t xml:space="preserve">. </w:t>
      </w:r>
      <w:r>
        <w:t>A</w:t>
      </w:r>
      <w:r w:rsidR="00ED55E5">
        <w:t xml:space="preserve">. </w:t>
      </w:r>
      <w:r>
        <w:t>D</w:t>
      </w:r>
      <w:r w:rsidR="00ED55E5">
        <w:t>.</w:t>
      </w:r>
      <w:r>
        <w:t>, Parsons</w:t>
      </w:r>
      <w:r w:rsidR="00ED55E5">
        <w:t>,</w:t>
      </w:r>
      <w:r>
        <w:t xml:space="preserve"> M</w:t>
      </w:r>
      <w:r w:rsidR="00ED55E5">
        <w:t xml:space="preserve">. </w:t>
      </w:r>
      <w:r>
        <w:t>S</w:t>
      </w:r>
      <w:r w:rsidR="00ED55E5">
        <w:t>.</w:t>
      </w:r>
      <w:r>
        <w:t>, Townsend</w:t>
      </w:r>
      <w:r w:rsidR="00ED55E5">
        <w:t>,</w:t>
      </w:r>
      <w:r>
        <w:t xml:space="preserve"> M</w:t>
      </w:r>
      <w:r w:rsidR="00ED55E5">
        <w:t xml:space="preserve">. </w:t>
      </w:r>
      <w:r>
        <w:t>C</w:t>
      </w:r>
      <w:r w:rsidR="00ED55E5">
        <w:t>.</w:t>
      </w:r>
      <w:r>
        <w:t>, Riordan</w:t>
      </w:r>
      <w:r w:rsidR="00ED55E5">
        <w:t>,</w:t>
      </w:r>
      <w:r>
        <w:t xml:space="preserve"> P</w:t>
      </w:r>
      <w:r w:rsidR="00ED55E5">
        <w:t>. &amp;</w:t>
      </w:r>
      <w:r>
        <w:t xml:space="preserve"> Macdonald</w:t>
      </w:r>
      <w:r w:rsidR="00ED55E5">
        <w:t>,</w:t>
      </w:r>
      <w:r>
        <w:t xml:space="preserve"> D</w:t>
      </w:r>
      <w:r w:rsidR="00ED55E5">
        <w:t xml:space="preserve">. </w:t>
      </w:r>
      <w:r>
        <w:t>W</w:t>
      </w:r>
      <w:r w:rsidR="00ED55E5">
        <w:t>.</w:t>
      </w:r>
      <w:r>
        <w:t xml:space="preserve"> (2010b)</w:t>
      </w:r>
      <w:r w:rsidR="00ED55E5">
        <w:t>.</w:t>
      </w:r>
      <w:r>
        <w:t xml:space="preserve"> Shelter benefits less mobile moth species: the field-scale effect of hedgerow trees. Agric</w:t>
      </w:r>
      <w:r w:rsidR="00ED55E5">
        <w:t>ulture,</w:t>
      </w:r>
      <w:r>
        <w:t xml:space="preserve"> Ecosyst</w:t>
      </w:r>
      <w:r w:rsidR="00ED55E5">
        <w:t>ems and Environment,</w:t>
      </w:r>
      <w:r>
        <w:t xml:space="preserve"> 138</w:t>
      </w:r>
      <w:r w:rsidR="00ED55E5">
        <w:t>,</w:t>
      </w:r>
      <w:r>
        <w:t xml:space="preserve"> 147-151.</w:t>
      </w:r>
    </w:p>
    <w:p w14:paraId="55BA52BC" w14:textId="77777777" w:rsidR="00C76C6D" w:rsidRDefault="004D63BF" w:rsidP="00763E80">
      <w:r>
        <w:t>Merckx, T., Feber, R. E., Hoare, D. J., Parsons, M.</w:t>
      </w:r>
      <w:r w:rsidR="00BA7E9F">
        <w:t xml:space="preserve"> S., Kelly, C. J., Bourn, N. A.</w:t>
      </w:r>
      <w:r>
        <w:t xml:space="preserve"> </w:t>
      </w:r>
      <w:r w:rsidR="00ED55E5">
        <w:t>D. &amp;</w:t>
      </w:r>
      <w:r>
        <w:t xml:space="preserve"> Macdonald, D. W. (2012</w:t>
      </w:r>
      <w:r w:rsidR="00C76C6D">
        <w:t>a</w:t>
      </w:r>
      <w:r>
        <w:t>). Conserving threatened Lepidoptera: Towards an effective woodland management policy in landscapes under intense human land-use. Biological Conservation, 149, 32-39.</w:t>
      </w:r>
    </w:p>
    <w:p w14:paraId="6804DA79" w14:textId="2F75260E" w:rsidR="00C76C6D" w:rsidRDefault="00C76C6D" w:rsidP="00763E80">
      <w:r>
        <w:t>Merck</w:t>
      </w:r>
      <w:r w:rsidR="00BA7E9F">
        <w:t>x, T., Marini, L., Feber, R. E.</w:t>
      </w:r>
      <w:r>
        <w:t xml:space="preserve"> </w:t>
      </w:r>
      <w:r w:rsidR="00ED55E5">
        <w:t>&amp;</w:t>
      </w:r>
      <w:r>
        <w:t xml:space="preserve"> Macdonald, D. W. (2012</w:t>
      </w:r>
      <w:r w:rsidR="00E62DCC">
        <w:t xml:space="preserve">b). Hedgerow trees and extended </w:t>
      </w:r>
      <w:r>
        <w:t>width field margins enhance macro</w:t>
      </w:r>
      <w:r w:rsidR="00A729E5">
        <w:t>-</w:t>
      </w:r>
      <w:r>
        <w:t>moth diversity: implications for management. J</w:t>
      </w:r>
      <w:r w:rsidR="00ED55E5">
        <w:t>ournal of Applied Ecology, 49</w:t>
      </w:r>
      <w:r>
        <w:t>, 1396-1404.</w:t>
      </w:r>
    </w:p>
    <w:p w14:paraId="1D3E4E8B" w14:textId="39716E01" w:rsidR="00765D8F" w:rsidRDefault="00765D8F" w:rsidP="00763E80">
      <w:r w:rsidRPr="00765D8F">
        <w:t xml:space="preserve">Merckx, </w:t>
      </w:r>
      <w:r>
        <w:t xml:space="preserve">T., </w:t>
      </w:r>
      <w:r w:rsidRPr="00765D8F">
        <w:t xml:space="preserve">Huertas, </w:t>
      </w:r>
      <w:r>
        <w:t xml:space="preserve">B., </w:t>
      </w:r>
      <w:r w:rsidRPr="00765D8F">
        <w:t xml:space="preserve">Basset, </w:t>
      </w:r>
      <w:r>
        <w:t xml:space="preserve">Y. </w:t>
      </w:r>
      <w:r w:rsidR="00ED55E5">
        <w:t>&amp;</w:t>
      </w:r>
      <w:r>
        <w:t xml:space="preserve"> </w:t>
      </w:r>
      <w:r w:rsidRPr="00765D8F">
        <w:t>Thomas</w:t>
      </w:r>
      <w:r>
        <w:t>, J.</w:t>
      </w:r>
      <w:r w:rsidR="00ED55E5">
        <w:t xml:space="preserve"> </w:t>
      </w:r>
      <w:r>
        <w:t>A.</w:t>
      </w:r>
      <w:r w:rsidRPr="00765D8F">
        <w:t xml:space="preserve"> (2013)</w:t>
      </w:r>
      <w:r w:rsidR="00ED55E5">
        <w:t>.</w:t>
      </w:r>
      <w:r w:rsidRPr="00765D8F">
        <w:t xml:space="preserve"> A Global Perspective on Conserving Butterflies and Moths and their Habitats</w:t>
      </w:r>
      <w:r>
        <w:t>.</w:t>
      </w:r>
      <w:r w:rsidR="00ED55E5">
        <w:t xml:space="preserve"> In</w:t>
      </w:r>
      <w:r w:rsidRPr="00765D8F">
        <w:t xml:space="preserve"> </w:t>
      </w:r>
      <w:r w:rsidR="00ED55E5" w:rsidRPr="00765D8F">
        <w:t>D</w:t>
      </w:r>
      <w:r w:rsidR="00ED55E5">
        <w:t xml:space="preserve">. </w:t>
      </w:r>
      <w:r w:rsidR="00ED55E5" w:rsidRPr="00765D8F">
        <w:t>W</w:t>
      </w:r>
      <w:r w:rsidR="00ED55E5">
        <w:t>.</w:t>
      </w:r>
      <w:r w:rsidR="00ED55E5" w:rsidRPr="00765D8F">
        <w:t xml:space="preserve"> Macdonald</w:t>
      </w:r>
      <w:r w:rsidR="00ED55E5">
        <w:t xml:space="preserve"> &amp;</w:t>
      </w:r>
      <w:r w:rsidR="00ED55E5" w:rsidRPr="00765D8F">
        <w:t xml:space="preserve"> K</w:t>
      </w:r>
      <w:r w:rsidR="00ED55E5">
        <w:t xml:space="preserve">. </w:t>
      </w:r>
      <w:r w:rsidR="00ED55E5" w:rsidRPr="00765D8F">
        <w:t>J</w:t>
      </w:r>
      <w:r w:rsidR="00ED55E5">
        <w:t>.</w:t>
      </w:r>
      <w:r w:rsidR="00ED55E5" w:rsidRPr="00765D8F">
        <w:t xml:space="preserve"> Willis </w:t>
      </w:r>
      <w:r w:rsidR="00ED55E5">
        <w:t xml:space="preserve">(Eds.), </w:t>
      </w:r>
      <w:r w:rsidRPr="00765D8F">
        <w:t>Key T</w:t>
      </w:r>
      <w:r w:rsidR="00ED55E5">
        <w:t xml:space="preserve">opics in Conservation Biology 2. </w:t>
      </w:r>
      <w:r w:rsidRPr="00765D8F">
        <w:t>Wiley</w:t>
      </w:r>
      <w:r w:rsidR="00230ED1">
        <w:t>-Blackwell, pp. 239-257.</w:t>
      </w:r>
    </w:p>
    <w:p w14:paraId="65EF9F21" w14:textId="05A3C863" w:rsidR="000E5D7A" w:rsidRDefault="00A41824" w:rsidP="00763E80">
      <w:r>
        <w:t xml:space="preserve">Monbiot, G. (2013). Feral </w:t>
      </w:r>
      <w:r w:rsidRPr="00A41824">
        <w:t>–</w:t>
      </w:r>
      <w:r>
        <w:t xml:space="preserve"> Se</w:t>
      </w:r>
      <w:r w:rsidR="00DA4959" w:rsidRPr="00DA4959">
        <w:t>arching for Enchantment on the Frontiers of Rewilding. Penguin Books, London, UK.</w:t>
      </w:r>
    </w:p>
    <w:p w14:paraId="7A57E443" w14:textId="77777777" w:rsidR="00AA1C56" w:rsidRDefault="00AA1C56" w:rsidP="00763E80">
      <w:r w:rsidRPr="00AA1C56">
        <w:t>New, T.</w:t>
      </w:r>
      <w:r w:rsidR="00ED55E5">
        <w:t xml:space="preserve"> </w:t>
      </w:r>
      <w:r w:rsidRPr="00AA1C56">
        <w:t>R. (2009)</w:t>
      </w:r>
      <w:r w:rsidR="00ED55E5">
        <w:t>.</w:t>
      </w:r>
      <w:r w:rsidRPr="00AA1C56">
        <w:t xml:space="preserve"> Insect Species Conservation. Cambridge University Press, Cambridge.</w:t>
      </w:r>
    </w:p>
    <w:p w14:paraId="13B542FB" w14:textId="77777777" w:rsidR="004F66B8" w:rsidRDefault="004E6015" w:rsidP="00763E80">
      <w:r>
        <w:t>Öckinger</w:t>
      </w:r>
      <w:r w:rsidR="00ED55E5">
        <w:t>,</w:t>
      </w:r>
      <w:r>
        <w:t xml:space="preserve"> E</w:t>
      </w:r>
      <w:r w:rsidR="00ED55E5">
        <w:t>.</w:t>
      </w:r>
      <w:r>
        <w:t>, Eriksson</w:t>
      </w:r>
      <w:r w:rsidR="00ED55E5">
        <w:t>,</w:t>
      </w:r>
      <w:r>
        <w:t xml:space="preserve"> A</w:t>
      </w:r>
      <w:r w:rsidR="00ED55E5">
        <w:t xml:space="preserve">. </w:t>
      </w:r>
      <w:r>
        <w:t>K</w:t>
      </w:r>
      <w:r w:rsidR="00ED55E5">
        <w:t>. &amp;</w:t>
      </w:r>
      <w:r>
        <w:t xml:space="preserve"> Smith</w:t>
      </w:r>
      <w:r w:rsidR="00ED55E5">
        <w:t>,</w:t>
      </w:r>
      <w:r>
        <w:t xml:space="preserve"> H</w:t>
      </w:r>
      <w:r w:rsidR="00ED55E5">
        <w:t xml:space="preserve">. </w:t>
      </w:r>
      <w:r>
        <w:t>G</w:t>
      </w:r>
      <w:r w:rsidR="00ED55E5">
        <w:t>.</w:t>
      </w:r>
      <w:r>
        <w:t xml:space="preserve"> (2006)</w:t>
      </w:r>
      <w:r w:rsidR="00ED55E5">
        <w:t>.</w:t>
      </w:r>
      <w:r>
        <w:t xml:space="preserve"> Effects of grassland abandonment, restoration and management on butterflies and vascular plants. Biol</w:t>
      </w:r>
      <w:r w:rsidR="00ED55E5">
        <w:t>ogical Conservation,</w:t>
      </w:r>
      <w:r>
        <w:t xml:space="preserve"> 133</w:t>
      </w:r>
      <w:r w:rsidR="00ED55E5">
        <w:t>,</w:t>
      </w:r>
      <w:r>
        <w:t xml:space="preserve"> 291-300.</w:t>
      </w:r>
    </w:p>
    <w:p w14:paraId="0481AAC0" w14:textId="5039FB5F" w:rsidR="00C7021F" w:rsidRPr="009C794B" w:rsidRDefault="00C7021F" w:rsidP="00763E80">
      <w:pPr>
        <w:rPr>
          <w:lang w:val="pt-PT"/>
        </w:rPr>
      </w:pPr>
      <w:r w:rsidRPr="00C7021F">
        <w:rPr>
          <w:lang w:val="en-US"/>
        </w:rPr>
        <w:t>Pereira, H.</w:t>
      </w:r>
      <w:r w:rsidR="00A14ED1">
        <w:rPr>
          <w:lang w:val="en-US"/>
        </w:rPr>
        <w:t xml:space="preserve"> </w:t>
      </w:r>
      <w:r w:rsidRPr="00C7021F">
        <w:rPr>
          <w:lang w:val="en-US"/>
        </w:rPr>
        <w:t>M., Daily, G.</w:t>
      </w:r>
      <w:r w:rsidR="00A14ED1">
        <w:rPr>
          <w:lang w:val="en-US"/>
        </w:rPr>
        <w:t xml:space="preserve"> </w:t>
      </w:r>
      <w:r w:rsidRPr="00C7021F">
        <w:rPr>
          <w:lang w:val="en-US"/>
        </w:rPr>
        <w:t xml:space="preserve">C. </w:t>
      </w:r>
      <w:r w:rsidR="00A14ED1">
        <w:rPr>
          <w:lang w:val="en-US"/>
        </w:rPr>
        <w:t>&amp;</w:t>
      </w:r>
      <w:r w:rsidRPr="00C7021F">
        <w:rPr>
          <w:lang w:val="en-US"/>
        </w:rPr>
        <w:t xml:space="preserve"> Roughgarden, J. (2004)</w:t>
      </w:r>
      <w:r w:rsidR="00A14ED1">
        <w:rPr>
          <w:lang w:val="en-US"/>
        </w:rPr>
        <w:t>.</w:t>
      </w:r>
      <w:r w:rsidRPr="00C7021F">
        <w:rPr>
          <w:lang w:val="en-US"/>
        </w:rPr>
        <w:t xml:space="preserve"> A framework for assessing the relative vulnerability of species to land-use change. </w:t>
      </w:r>
      <w:r w:rsidRPr="009C794B">
        <w:rPr>
          <w:iCs/>
          <w:lang w:val="pt-PT"/>
        </w:rPr>
        <w:t>Ecological Applications</w:t>
      </w:r>
      <w:r w:rsidRPr="009C794B">
        <w:rPr>
          <w:lang w:val="pt-PT"/>
        </w:rPr>
        <w:t xml:space="preserve">, </w:t>
      </w:r>
      <w:r w:rsidRPr="009C794B">
        <w:rPr>
          <w:bCs/>
          <w:lang w:val="pt-PT"/>
        </w:rPr>
        <w:t>14</w:t>
      </w:r>
      <w:r w:rsidR="00A14ED1" w:rsidRPr="009C794B">
        <w:rPr>
          <w:lang w:val="pt-PT"/>
        </w:rPr>
        <w:t>, 730-</w:t>
      </w:r>
      <w:r w:rsidRPr="009C794B">
        <w:rPr>
          <w:lang w:val="pt-PT"/>
        </w:rPr>
        <w:t>742.</w:t>
      </w:r>
    </w:p>
    <w:p w14:paraId="5745ADF0" w14:textId="2B9A4C0E" w:rsidR="004F66B8" w:rsidRPr="00A14ED1" w:rsidRDefault="004F66B8" w:rsidP="00763E80">
      <w:pPr>
        <w:rPr>
          <w:lang w:val="en-US"/>
        </w:rPr>
      </w:pPr>
      <w:r w:rsidRPr="00A14ED1">
        <w:rPr>
          <w:lang w:val="pt-PT"/>
        </w:rPr>
        <w:t>Pereira, H.</w:t>
      </w:r>
      <w:r w:rsidR="00A14ED1" w:rsidRPr="00A14ED1">
        <w:rPr>
          <w:lang w:val="pt-PT"/>
        </w:rPr>
        <w:t xml:space="preserve"> </w:t>
      </w:r>
      <w:r w:rsidRPr="00A14ED1">
        <w:rPr>
          <w:lang w:val="pt-PT"/>
        </w:rPr>
        <w:t>M., Navarro, L.</w:t>
      </w:r>
      <w:r w:rsidR="00A14ED1" w:rsidRPr="00A14ED1">
        <w:rPr>
          <w:lang w:val="pt-PT"/>
        </w:rPr>
        <w:t xml:space="preserve"> </w:t>
      </w:r>
      <w:r w:rsidRPr="00A14ED1">
        <w:rPr>
          <w:lang w:val="pt-PT"/>
        </w:rPr>
        <w:t xml:space="preserve">M. </w:t>
      </w:r>
      <w:r w:rsidR="00A14ED1" w:rsidRPr="00A14ED1">
        <w:rPr>
          <w:lang w:val="pt-PT"/>
        </w:rPr>
        <w:t>&amp;</w:t>
      </w:r>
      <w:r w:rsidRPr="00A14ED1">
        <w:rPr>
          <w:lang w:val="pt-PT"/>
        </w:rPr>
        <w:t xml:space="preserve"> Martins, I.</w:t>
      </w:r>
      <w:r w:rsidR="00A14ED1" w:rsidRPr="00A14ED1">
        <w:rPr>
          <w:lang w:val="pt-PT"/>
        </w:rPr>
        <w:t xml:space="preserve"> </w:t>
      </w:r>
      <w:r w:rsidRPr="00A14ED1">
        <w:rPr>
          <w:lang w:val="pt-PT"/>
        </w:rPr>
        <w:t>S. (2012)</w:t>
      </w:r>
      <w:r w:rsidR="00A14ED1" w:rsidRPr="00A14ED1">
        <w:rPr>
          <w:lang w:val="pt-PT"/>
        </w:rPr>
        <w:t>.</w:t>
      </w:r>
      <w:r w:rsidRPr="00A14ED1">
        <w:rPr>
          <w:lang w:val="pt-PT"/>
        </w:rPr>
        <w:t xml:space="preserve"> </w:t>
      </w:r>
      <w:r w:rsidR="00A14ED1">
        <w:rPr>
          <w:lang w:val="en-US"/>
        </w:rPr>
        <w:t>Global b</w:t>
      </w:r>
      <w:r w:rsidRPr="00A14ED1">
        <w:rPr>
          <w:lang w:val="en-US"/>
        </w:rPr>
        <w:t xml:space="preserve">iodiversity </w:t>
      </w:r>
      <w:r w:rsidR="00A14ED1">
        <w:rPr>
          <w:lang w:val="en-US"/>
        </w:rPr>
        <w:t>c</w:t>
      </w:r>
      <w:r w:rsidRPr="00A14ED1">
        <w:rPr>
          <w:lang w:val="en-US"/>
        </w:rPr>
        <w:t xml:space="preserve">hange: </w:t>
      </w:r>
      <w:r w:rsidR="00A14ED1">
        <w:rPr>
          <w:lang w:val="en-US"/>
        </w:rPr>
        <w:t>T</w:t>
      </w:r>
      <w:r w:rsidRPr="00A14ED1">
        <w:rPr>
          <w:lang w:val="en-US"/>
        </w:rPr>
        <w:t xml:space="preserve">he </w:t>
      </w:r>
      <w:r w:rsidR="00A14ED1">
        <w:rPr>
          <w:lang w:val="en-US"/>
        </w:rPr>
        <w:t>bad, the g</w:t>
      </w:r>
      <w:r w:rsidRPr="00A14ED1">
        <w:rPr>
          <w:lang w:val="en-US"/>
        </w:rPr>
        <w:t xml:space="preserve">ood, and the </w:t>
      </w:r>
      <w:r w:rsidR="00A14ED1">
        <w:rPr>
          <w:lang w:val="en-US"/>
        </w:rPr>
        <w:t>u</w:t>
      </w:r>
      <w:r w:rsidRPr="00A14ED1">
        <w:rPr>
          <w:lang w:val="en-US"/>
        </w:rPr>
        <w:t xml:space="preserve">nknown. </w:t>
      </w:r>
      <w:r w:rsidRPr="00A14ED1">
        <w:rPr>
          <w:iCs/>
          <w:lang w:val="en-US"/>
        </w:rPr>
        <w:t>Annual Review of Environment and Resources</w:t>
      </w:r>
      <w:r w:rsidRPr="00A14ED1">
        <w:rPr>
          <w:lang w:val="en-US"/>
        </w:rPr>
        <w:t xml:space="preserve">, </w:t>
      </w:r>
      <w:r w:rsidRPr="00A14ED1">
        <w:rPr>
          <w:bCs/>
          <w:lang w:val="en-US"/>
        </w:rPr>
        <w:t>37</w:t>
      </w:r>
      <w:r w:rsidRPr="00A14ED1">
        <w:rPr>
          <w:lang w:val="en-US"/>
        </w:rPr>
        <w:t>, 25</w:t>
      </w:r>
      <w:r w:rsidR="00A14ED1">
        <w:rPr>
          <w:lang w:val="en-US"/>
        </w:rPr>
        <w:t>-</w:t>
      </w:r>
      <w:r w:rsidRPr="00A14ED1">
        <w:rPr>
          <w:lang w:val="en-US"/>
        </w:rPr>
        <w:t>50.</w:t>
      </w:r>
    </w:p>
    <w:p w14:paraId="6C946957" w14:textId="77777777" w:rsidR="002A5540" w:rsidRDefault="00D662D0" w:rsidP="00763E80">
      <w:r w:rsidRPr="001624A8">
        <w:t xml:space="preserve">Proença, V., Pereira, H. M. </w:t>
      </w:r>
      <w:r w:rsidR="00ED55E5" w:rsidRPr="001624A8">
        <w:t>&amp;</w:t>
      </w:r>
      <w:r w:rsidR="002A5540" w:rsidRPr="001624A8">
        <w:t xml:space="preserve"> Vicente, L. (2010)</w:t>
      </w:r>
      <w:r w:rsidR="00ED55E5" w:rsidRPr="001624A8">
        <w:t>.</w:t>
      </w:r>
      <w:r w:rsidR="002A5540" w:rsidRPr="001624A8">
        <w:t xml:space="preserve"> </w:t>
      </w:r>
      <w:r w:rsidR="002A5540">
        <w:t>Resistance to wildfire and early regeneration in natural broadleaved forest and pine plantation. Acta Oecologica, 36, 626-633.</w:t>
      </w:r>
    </w:p>
    <w:p w14:paraId="6D843F24" w14:textId="36E6C819" w:rsidR="00BD0209" w:rsidRPr="00BD0209" w:rsidRDefault="00BD0209" w:rsidP="00763E80">
      <w:pPr>
        <w:rPr>
          <w:lang w:val="en-US"/>
        </w:rPr>
      </w:pPr>
      <w:r w:rsidRPr="00A41824">
        <w:t xml:space="preserve">Proenca, V. </w:t>
      </w:r>
      <w:r w:rsidR="00A14ED1" w:rsidRPr="00A41824">
        <w:t>&amp;</w:t>
      </w:r>
      <w:r w:rsidRPr="00A41824">
        <w:t xml:space="preserve"> Pereira, H.</w:t>
      </w:r>
      <w:r w:rsidR="00A14ED1" w:rsidRPr="00A41824">
        <w:t xml:space="preserve"> </w:t>
      </w:r>
      <w:r w:rsidRPr="00A41824">
        <w:t>M. (2013)</w:t>
      </w:r>
      <w:r w:rsidR="00480717" w:rsidRPr="00A41824">
        <w:t>.</w:t>
      </w:r>
      <w:r w:rsidRPr="00A41824">
        <w:t xml:space="preserve"> </w:t>
      </w:r>
      <w:r w:rsidRPr="00BD0209">
        <w:rPr>
          <w:lang w:val="en-US"/>
        </w:rPr>
        <w:t xml:space="preserve">Species-area models to assess biodiversity change in multi-habitat landscapes: the importance of species habitat affinity. </w:t>
      </w:r>
      <w:r w:rsidRPr="00943D85">
        <w:rPr>
          <w:iCs/>
          <w:lang w:val="en-US"/>
        </w:rPr>
        <w:t>Basic and Applied Ecology</w:t>
      </w:r>
      <w:r w:rsidRPr="00A14ED1">
        <w:rPr>
          <w:lang w:val="en-US"/>
        </w:rPr>
        <w:t xml:space="preserve">, </w:t>
      </w:r>
      <w:r w:rsidRPr="00A14ED1">
        <w:rPr>
          <w:bCs/>
          <w:lang w:val="en-US"/>
        </w:rPr>
        <w:t>14</w:t>
      </w:r>
      <w:r w:rsidRPr="00A14ED1">
        <w:rPr>
          <w:lang w:val="en-US"/>
        </w:rPr>
        <w:t>,</w:t>
      </w:r>
      <w:r w:rsidR="00A14ED1">
        <w:rPr>
          <w:lang w:val="en-US"/>
        </w:rPr>
        <w:t xml:space="preserve"> 102-</w:t>
      </w:r>
      <w:r w:rsidRPr="00BD0209">
        <w:rPr>
          <w:lang w:val="en-US"/>
        </w:rPr>
        <w:t>114.</w:t>
      </w:r>
    </w:p>
    <w:p w14:paraId="149A2A3D" w14:textId="388163A9" w:rsidR="0044611A" w:rsidRDefault="00915B3F" w:rsidP="00763E80">
      <w:r w:rsidRPr="00682EF6">
        <w:rPr>
          <w:lang w:val="en-US"/>
        </w:rPr>
        <w:t xml:space="preserve">Queiroz, C., Proença, V., Merckx, T., Guilherme, J., Ceausu, S., </w:t>
      </w:r>
      <w:r w:rsidR="00EE7F6F" w:rsidRPr="00682EF6">
        <w:rPr>
          <w:lang w:val="en-US"/>
        </w:rPr>
        <w:t xml:space="preserve">Pereira, H. M., &amp; </w:t>
      </w:r>
      <w:r w:rsidRPr="00682EF6">
        <w:rPr>
          <w:lang w:val="en-US"/>
        </w:rPr>
        <w:t>Lindborg, R. (</w:t>
      </w:r>
      <w:r w:rsidR="00BC015A" w:rsidRPr="00682EF6">
        <w:rPr>
          <w:lang w:val="en-US"/>
        </w:rPr>
        <w:t>submitted</w:t>
      </w:r>
      <w:r w:rsidRPr="00682EF6">
        <w:rPr>
          <w:lang w:val="en-US"/>
        </w:rPr>
        <w:t>)</w:t>
      </w:r>
      <w:r w:rsidR="00ED55E5" w:rsidRPr="00682EF6">
        <w:rPr>
          <w:lang w:val="en-US"/>
        </w:rPr>
        <w:t>.</w:t>
      </w:r>
      <w:r w:rsidRPr="00682EF6">
        <w:rPr>
          <w:lang w:val="en-US"/>
        </w:rPr>
        <w:t xml:space="preserve"> </w:t>
      </w:r>
      <w:r w:rsidRPr="00682EF6">
        <w:t xml:space="preserve">Habitat, scale and species richness affect functional diversity of plants, moths and birds. </w:t>
      </w:r>
      <w:r w:rsidR="00A729E5" w:rsidRPr="00682EF6">
        <w:t>Ecology.</w:t>
      </w:r>
    </w:p>
    <w:p w14:paraId="795334E8" w14:textId="77777777" w:rsidR="0044611A" w:rsidRDefault="0044611A" w:rsidP="00763E80">
      <w:pPr>
        <w:rPr>
          <w:lang w:val="pt-PT"/>
        </w:rPr>
      </w:pPr>
      <w:r w:rsidRPr="0044611A">
        <w:t xml:space="preserve">Rodrigues, P. (2010) Landscape changes in Castro Laboreiro: from farmland abandonment to forest regeneration. </w:t>
      </w:r>
      <w:r w:rsidRPr="000758D1">
        <w:rPr>
          <w:lang w:val="pt-PT"/>
        </w:rPr>
        <w:t>MSc Thesis, Faculdade de Ciências da Universidade de Lisboa, Portugal.</w:t>
      </w:r>
    </w:p>
    <w:p w14:paraId="07418274" w14:textId="1C05D592" w:rsidR="00480717" w:rsidRDefault="00776139" w:rsidP="00763E80">
      <w:r w:rsidRPr="00ED55E5">
        <w:rPr>
          <w:lang w:val="pt-PT"/>
        </w:rPr>
        <w:t>Sánchez-Zapata, J.</w:t>
      </w:r>
      <w:r w:rsidR="00ED55E5" w:rsidRPr="00ED55E5">
        <w:rPr>
          <w:lang w:val="pt-PT"/>
        </w:rPr>
        <w:t xml:space="preserve"> </w:t>
      </w:r>
      <w:r w:rsidRPr="00ED55E5">
        <w:rPr>
          <w:lang w:val="pt-PT"/>
        </w:rPr>
        <w:t xml:space="preserve">A. </w:t>
      </w:r>
      <w:r w:rsidR="00ED55E5" w:rsidRPr="00ED55E5">
        <w:rPr>
          <w:lang w:val="pt-PT"/>
        </w:rPr>
        <w:t>&amp;</w:t>
      </w:r>
      <w:r w:rsidRPr="00ED55E5">
        <w:rPr>
          <w:lang w:val="pt-PT"/>
        </w:rPr>
        <w:t xml:space="preserve"> Calvo, J.</w:t>
      </w:r>
      <w:r w:rsidR="00ED55E5" w:rsidRPr="00ED55E5">
        <w:rPr>
          <w:lang w:val="pt-PT"/>
        </w:rPr>
        <w:t xml:space="preserve"> </w:t>
      </w:r>
      <w:r w:rsidRPr="00ED55E5">
        <w:rPr>
          <w:lang w:val="pt-PT"/>
        </w:rPr>
        <w:t>F. (1999)</w:t>
      </w:r>
      <w:r w:rsidR="00ED55E5" w:rsidRPr="00ED55E5">
        <w:rPr>
          <w:lang w:val="pt-PT"/>
        </w:rPr>
        <w:t>.</w:t>
      </w:r>
      <w:r w:rsidRPr="00ED55E5">
        <w:rPr>
          <w:lang w:val="pt-PT"/>
        </w:rPr>
        <w:t xml:space="preserve"> </w:t>
      </w:r>
      <w:r w:rsidRPr="00776139">
        <w:t>Raptor distri</w:t>
      </w:r>
      <w:r>
        <w:t>bution in relation to landscape</w:t>
      </w:r>
      <w:r w:rsidRPr="00776139">
        <w:t xml:space="preserve"> composition in semi-arid Me</w:t>
      </w:r>
      <w:r>
        <w:t xml:space="preserve">diterranean habitats. </w:t>
      </w:r>
      <w:r w:rsidRPr="00ED55E5">
        <w:t>Journal of Applied Ecology</w:t>
      </w:r>
      <w:r w:rsidR="00ED55E5">
        <w:t>,</w:t>
      </w:r>
      <w:r>
        <w:t xml:space="preserve"> 36, 254-262.</w:t>
      </w:r>
    </w:p>
    <w:p w14:paraId="489EC91E" w14:textId="1EB05F45" w:rsidR="00480717" w:rsidRPr="004868DA" w:rsidRDefault="00480717" w:rsidP="00763E80">
      <w:r>
        <w:t>Scheper, J., Holzschuh, A., Kuussaari, M., Potts, S. G., Rundlöf, M., Smith, H. G. &amp; Kleijn, D. (2013). Environmental factors driving the effectiveness of European agri</w:t>
      </w:r>
      <w:r w:rsidR="00C55623">
        <w:t>-</w:t>
      </w:r>
      <w:r>
        <w:t>environmental measures in mitigating pollinator loss – a meta</w:t>
      </w:r>
      <w:r w:rsidR="00C55623">
        <w:t>-</w:t>
      </w:r>
      <w:r>
        <w:t xml:space="preserve">analysis. </w:t>
      </w:r>
      <w:r w:rsidRPr="004868DA">
        <w:t>Ecology letters, 16, 912-920.</w:t>
      </w:r>
    </w:p>
    <w:p w14:paraId="0DBC9535" w14:textId="77777777" w:rsidR="004E6015" w:rsidRDefault="004E6015" w:rsidP="00763E80">
      <w:r>
        <w:t>Skórka</w:t>
      </w:r>
      <w:r w:rsidR="00ED55E5">
        <w:t>,</w:t>
      </w:r>
      <w:r>
        <w:t xml:space="preserve"> P</w:t>
      </w:r>
      <w:r w:rsidR="00ED55E5">
        <w:t>.</w:t>
      </w:r>
      <w:r>
        <w:t>, Settele</w:t>
      </w:r>
      <w:r w:rsidR="00ED55E5">
        <w:t>,</w:t>
      </w:r>
      <w:r>
        <w:t xml:space="preserve"> J</w:t>
      </w:r>
      <w:r w:rsidR="00ED55E5">
        <w:t>.</w:t>
      </w:r>
      <w:r>
        <w:t xml:space="preserve"> </w:t>
      </w:r>
      <w:r w:rsidR="00ED55E5">
        <w:t xml:space="preserve">&amp; </w:t>
      </w:r>
      <w:r>
        <w:t>Woyciechowski</w:t>
      </w:r>
      <w:r w:rsidR="00ED55E5">
        <w:t>,</w:t>
      </w:r>
      <w:r>
        <w:t xml:space="preserve"> M</w:t>
      </w:r>
      <w:r w:rsidR="00ED55E5">
        <w:t>.</w:t>
      </w:r>
      <w:r>
        <w:t xml:space="preserve"> (2007)</w:t>
      </w:r>
      <w:r w:rsidR="00ED55E5">
        <w:t>.</w:t>
      </w:r>
      <w:r>
        <w:t xml:space="preserve"> Effects of management cessation on grassland butter</w:t>
      </w:r>
      <w:r w:rsidR="00ED55E5">
        <w:t>flies in southern Poland. Agriculture, Ecosystems and Environment,</w:t>
      </w:r>
      <w:r>
        <w:t xml:space="preserve"> 121</w:t>
      </w:r>
      <w:r w:rsidR="00ED55E5">
        <w:t>,</w:t>
      </w:r>
      <w:r>
        <w:t xml:space="preserve"> 319-324.</w:t>
      </w:r>
    </w:p>
    <w:p w14:paraId="7B3D9D24" w14:textId="6417134F" w:rsidR="00CC201D" w:rsidRPr="001624A8" w:rsidRDefault="00915B3F" w:rsidP="00763E80">
      <w:pPr>
        <w:rPr>
          <w:lang w:val="nl-BE"/>
        </w:rPr>
      </w:pPr>
      <w:r w:rsidRPr="00915B3F">
        <w:t xml:space="preserve">Slade, </w:t>
      </w:r>
      <w:r w:rsidR="00ED55E5">
        <w:t>E</w:t>
      </w:r>
      <w:r>
        <w:t>.</w:t>
      </w:r>
      <w:r w:rsidR="00ED55E5">
        <w:t xml:space="preserve"> </w:t>
      </w:r>
      <w:r>
        <w:t xml:space="preserve">M., </w:t>
      </w:r>
      <w:r w:rsidRPr="00915B3F">
        <w:t xml:space="preserve">Merckx, </w:t>
      </w:r>
      <w:r>
        <w:t xml:space="preserve">T., </w:t>
      </w:r>
      <w:r w:rsidRPr="00915B3F">
        <w:t xml:space="preserve">Riutta, </w:t>
      </w:r>
      <w:r>
        <w:t xml:space="preserve">T., </w:t>
      </w:r>
      <w:r w:rsidRPr="00915B3F">
        <w:t xml:space="preserve">Bebber, </w:t>
      </w:r>
      <w:r>
        <w:t>D.</w:t>
      </w:r>
      <w:r w:rsidR="00ED55E5">
        <w:t xml:space="preserve"> </w:t>
      </w:r>
      <w:r>
        <w:t xml:space="preserve">P., </w:t>
      </w:r>
      <w:r w:rsidRPr="00915B3F">
        <w:t xml:space="preserve">Redhead, </w:t>
      </w:r>
      <w:r>
        <w:t xml:space="preserve">D., </w:t>
      </w:r>
      <w:r w:rsidRPr="00915B3F">
        <w:t xml:space="preserve">Riordan, </w:t>
      </w:r>
      <w:r>
        <w:t xml:space="preserve">P. </w:t>
      </w:r>
      <w:r w:rsidR="00ED55E5">
        <w:t>&amp;</w:t>
      </w:r>
      <w:r>
        <w:t xml:space="preserve"> </w:t>
      </w:r>
      <w:r w:rsidRPr="00915B3F">
        <w:t>Macdonald</w:t>
      </w:r>
      <w:r>
        <w:t>, D.</w:t>
      </w:r>
      <w:r w:rsidR="00ED55E5">
        <w:t xml:space="preserve"> </w:t>
      </w:r>
      <w:r>
        <w:t>W.</w:t>
      </w:r>
      <w:r w:rsidRPr="00915B3F">
        <w:t xml:space="preserve"> (</w:t>
      </w:r>
      <w:r>
        <w:t>2013</w:t>
      </w:r>
      <w:r w:rsidRPr="00915B3F">
        <w:t>)</w:t>
      </w:r>
      <w:r w:rsidR="00ED55E5">
        <w:t>.</w:t>
      </w:r>
      <w:r w:rsidRPr="00915B3F">
        <w:t xml:space="preserve"> Life-history traits and landscape characteristics predict macro-moth responses to forest fragmentation</w:t>
      </w:r>
      <w:r>
        <w:t>.</w:t>
      </w:r>
      <w:r w:rsidRPr="00915B3F">
        <w:t xml:space="preserve"> </w:t>
      </w:r>
      <w:r w:rsidRPr="001624A8">
        <w:rPr>
          <w:lang w:val="nl-BE"/>
        </w:rPr>
        <w:t>Ecology</w:t>
      </w:r>
      <w:r w:rsidR="00CC201D" w:rsidRPr="001624A8">
        <w:rPr>
          <w:lang w:val="nl-BE"/>
        </w:rPr>
        <w:t>, 94: 1519-1530 .</w:t>
      </w:r>
    </w:p>
    <w:p w14:paraId="339BDFDE" w14:textId="05C25901" w:rsidR="00E10D07" w:rsidRDefault="00E10D07" w:rsidP="00763E80">
      <w:r w:rsidRPr="001624A8">
        <w:rPr>
          <w:lang w:val="nl-BE"/>
        </w:rPr>
        <w:t>Steffan-Dewenter</w:t>
      </w:r>
      <w:r w:rsidR="00ED55E5" w:rsidRPr="001624A8">
        <w:rPr>
          <w:lang w:val="nl-BE"/>
        </w:rPr>
        <w:t>,</w:t>
      </w:r>
      <w:r w:rsidRPr="001624A8">
        <w:rPr>
          <w:lang w:val="nl-BE"/>
        </w:rPr>
        <w:t xml:space="preserve"> I</w:t>
      </w:r>
      <w:r w:rsidR="00ED55E5" w:rsidRPr="001624A8">
        <w:rPr>
          <w:lang w:val="nl-BE"/>
        </w:rPr>
        <w:t>.</w:t>
      </w:r>
      <w:r w:rsidRPr="001624A8">
        <w:rPr>
          <w:lang w:val="nl-BE"/>
        </w:rPr>
        <w:t>, Münzenberg</w:t>
      </w:r>
      <w:r w:rsidR="00ED55E5" w:rsidRPr="001624A8">
        <w:rPr>
          <w:lang w:val="nl-BE"/>
        </w:rPr>
        <w:t>,</w:t>
      </w:r>
      <w:r w:rsidRPr="001624A8">
        <w:rPr>
          <w:lang w:val="nl-BE"/>
        </w:rPr>
        <w:t xml:space="preserve"> U</w:t>
      </w:r>
      <w:r w:rsidR="00ED55E5" w:rsidRPr="001624A8">
        <w:rPr>
          <w:lang w:val="nl-BE"/>
        </w:rPr>
        <w:t>.</w:t>
      </w:r>
      <w:r w:rsidRPr="001624A8">
        <w:rPr>
          <w:lang w:val="nl-BE"/>
        </w:rPr>
        <w:t>, Bürger</w:t>
      </w:r>
      <w:r w:rsidR="00ED55E5" w:rsidRPr="001624A8">
        <w:rPr>
          <w:lang w:val="nl-BE"/>
        </w:rPr>
        <w:t>,</w:t>
      </w:r>
      <w:r w:rsidRPr="001624A8">
        <w:rPr>
          <w:lang w:val="nl-BE"/>
        </w:rPr>
        <w:t xml:space="preserve"> C</w:t>
      </w:r>
      <w:r w:rsidR="00ED55E5" w:rsidRPr="001624A8">
        <w:rPr>
          <w:lang w:val="nl-BE"/>
        </w:rPr>
        <w:t>.</w:t>
      </w:r>
      <w:r w:rsidRPr="001624A8">
        <w:rPr>
          <w:lang w:val="nl-BE"/>
        </w:rPr>
        <w:t>, Thies</w:t>
      </w:r>
      <w:r w:rsidR="00ED55E5" w:rsidRPr="001624A8">
        <w:rPr>
          <w:lang w:val="nl-BE"/>
        </w:rPr>
        <w:t>,</w:t>
      </w:r>
      <w:r w:rsidRPr="001624A8">
        <w:rPr>
          <w:lang w:val="nl-BE"/>
        </w:rPr>
        <w:t xml:space="preserve"> C</w:t>
      </w:r>
      <w:r w:rsidR="00ED55E5" w:rsidRPr="001624A8">
        <w:rPr>
          <w:lang w:val="nl-BE"/>
        </w:rPr>
        <w:t>. &amp;</w:t>
      </w:r>
      <w:r w:rsidRPr="001624A8">
        <w:rPr>
          <w:lang w:val="nl-BE"/>
        </w:rPr>
        <w:t xml:space="preserve"> Tscharntke</w:t>
      </w:r>
      <w:r w:rsidR="00ED55E5" w:rsidRPr="001624A8">
        <w:rPr>
          <w:lang w:val="nl-BE"/>
        </w:rPr>
        <w:t>,</w:t>
      </w:r>
      <w:r w:rsidRPr="001624A8">
        <w:rPr>
          <w:lang w:val="nl-BE"/>
        </w:rPr>
        <w:t xml:space="preserve"> T</w:t>
      </w:r>
      <w:r w:rsidR="00ED55E5" w:rsidRPr="001624A8">
        <w:rPr>
          <w:lang w:val="nl-BE"/>
        </w:rPr>
        <w:t>.</w:t>
      </w:r>
      <w:r w:rsidRPr="001624A8">
        <w:rPr>
          <w:lang w:val="nl-BE"/>
        </w:rPr>
        <w:t xml:space="preserve"> (2002)</w:t>
      </w:r>
      <w:r w:rsidR="00ED55E5" w:rsidRPr="001624A8">
        <w:rPr>
          <w:lang w:val="nl-BE"/>
        </w:rPr>
        <w:t>.</w:t>
      </w:r>
      <w:r w:rsidRPr="001624A8">
        <w:rPr>
          <w:lang w:val="nl-BE"/>
        </w:rPr>
        <w:t xml:space="preserve"> </w:t>
      </w:r>
      <w:r>
        <w:t>Scale-dependent effects of landscape context on three pollinator guilds. Ecology</w:t>
      </w:r>
      <w:r w:rsidR="00ED55E5">
        <w:t>,</w:t>
      </w:r>
      <w:r>
        <w:t xml:space="preserve"> 83</w:t>
      </w:r>
      <w:r w:rsidR="00ED55E5">
        <w:t>,</w:t>
      </w:r>
      <w:r>
        <w:t xml:space="preserve"> 1421-1432.</w:t>
      </w:r>
    </w:p>
    <w:p w14:paraId="171F13C3" w14:textId="2CDCC931" w:rsidR="007C5E1A" w:rsidRDefault="007C5E1A" w:rsidP="00763E80">
      <w:r>
        <w:t>Thomas, J. A., Morris, M. G.</w:t>
      </w:r>
      <w:r w:rsidRPr="007C5E1A">
        <w:t xml:space="preserve"> &amp; Hambler, C. (1994). Patterns, </w:t>
      </w:r>
      <w:r>
        <w:t>mechanisms and r</w:t>
      </w:r>
      <w:r w:rsidRPr="007C5E1A">
        <w:t xml:space="preserve">ates of </w:t>
      </w:r>
      <w:r>
        <w:t>extinction among i</w:t>
      </w:r>
      <w:r w:rsidRPr="007C5E1A">
        <w:t>nvertebra</w:t>
      </w:r>
      <w:r>
        <w:t>tes in the United Kingdom [and d</w:t>
      </w:r>
      <w:r w:rsidRPr="007C5E1A">
        <w:t>iscussion]. Philosophical Transactions of the Royal Socie</w:t>
      </w:r>
      <w:r>
        <w:t>ty of London</w:t>
      </w:r>
      <w:r w:rsidRPr="007C5E1A">
        <w:t xml:space="preserve"> Series B: Biological Sciences, 344, 47-54.</w:t>
      </w:r>
    </w:p>
    <w:p w14:paraId="7DE82741" w14:textId="77777777" w:rsidR="0074232A" w:rsidRDefault="0074232A" w:rsidP="00763E80">
      <w:r>
        <w:t>Thomas, J.</w:t>
      </w:r>
      <w:r w:rsidR="00ED55E5">
        <w:t xml:space="preserve"> </w:t>
      </w:r>
      <w:r>
        <w:t>A. (2005)</w:t>
      </w:r>
      <w:r w:rsidR="00ED55E5">
        <w:t>.</w:t>
      </w:r>
      <w:r>
        <w:t xml:space="preserve"> Monitoring change in the abundance and distribution of insects using butterflies and other indicator groups. </w:t>
      </w:r>
      <w:r w:rsidRPr="00ED55E5">
        <w:t>Philosophical Transactions of the Royal Society B: Biological Sciences</w:t>
      </w:r>
      <w:r w:rsidR="0068387D">
        <w:t>,</w:t>
      </w:r>
      <w:r w:rsidRPr="00ED55E5">
        <w:t xml:space="preserve"> 360, 339-357.</w:t>
      </w:r>
    </w:p>
    <w:p w14:paraId="3278F7D9" w14:textId="331F36B1" w:rsidR="00AA6C55" w:rsidRPr="00ED55E5" w:rsidRDefault="001633A3" w:rsidP="00763E80">
      <w:r>
        <w:t>Tjø</w:t>
      </w:r>
      <w:r w:rsidR="00AA6C55" w:rsidRPr="00AA6C55">
        <w:t>rve, E. (2002)</w:t>
      </w:r>
      <w:r w:rsidR="00AA6C55">
        <w:t>.</w:t>
      </w:r>
      <w:r w:rsidR="00AA6C55" w:rsidRPr="00AA6C55">
        <w:t xml:space="preserve"> Habitat size and number in multi-habitat landscapes: A model approach based on species</w:t>
      </w:r>
      <w:r w:rsidR="00AA6C55">
        <w:t>-area curves. Ecography, 25, 17-</w:t>
      </w:r>
      <w:r w:rsidR="00AA6C55" w:rsidRPr="00AA6C55">
        <w:t>24.</w:t>
      </w:r>
    </w:p>
    <w:p w14:paraId="4E36E020" w14:textId="77777777" w:rsidR="008C7D3E" w:rsidRDefault="008C7D3E" w:rsidP="00763E80">
      <w:r w:rsidRPr="008C7D3E">
        <w:t xml:space="preserve">Trematerra, P. (2013). </w:t>
      </w:r>
      <w:r w:rsidRPr="008C7D3E">
        <w:rPr>
          <w:i/>
        </w:rPr>
        <w:t>Isotrias penedana</w:t>
      </w:r>
      <w:r w:rsidRPr="008C7D3E">
        <w:t xml:space="preserve"> sp. n. a new species of Lepidoptera (Tortricidae: Chlidanotinae: Polyorthini) from Portugal. Journal of Entomological </w:t>
      </w:r>
      <w:r>
        <w:t>and Acarological Research, 45</w:t>
      </w:r>
      <w:r w:rsidRPr="008C7D3E">
        <w:t>, e1.</w:t>
      </w:r>
    </w:p>
    <w:p w14:paraId="2A40FAAD" w14:textId="77777777" w:rsidR="00A703A3" w:rsidRDefault="00E10D07" w:rsidP="00763E80">
      <w:r>
        <w:t>Tscharntke</w:t>
      </w:r>
      <w:r w:rsidR="0068387D">
        <w:t>,</w:t>
      </w:r>
      <w:r>
        <w:t xml:space="preserve"> T</w:t>
      </w:r>
      <w:r w:rsidR="0068387D">
        <w:t>.</w:t>
      </w:r>
      <w:r>
        <w:t>, Kleijn</w:t>
      </w:r>
      <w:r w:rsidR="0068387D">
        <w:t>,</w:t>
      </w:r>
      <w:r>
        <w:t xml:space="preserve"> A</w:t>
      </w:r>
      <w:r w:rsidR="0068387D">
        <w:t xml:space="preserve">. </w:t>
      </w:r>
      <w:r>
        <w:t>M</w:t>
      </w:r>
      <w:r w:rsidR="0068387D">
        <w:t>.</w:t>
      </w:r>
      <w:r>
        <w:t>, Kruess</w:t>
      </w:r>
      <w:r w:rsidR="0068387D">
        <w:t>,</w:t>
      </w:r>
      <w:r>
        <w:t xml:space="preserve"> A</w:t>
      </w:r>
      <w:r w:rsidR="0068387D">
        <w:t>.</w:t>
      </w:r>
      <w:r>
        <w:t>, Steffan-Dewenter</w:t>
      </w:r>
      <w:r w:rsidR="0068387D">
        <w:t>,</w:t>
      </w:r>
      <w:r>
        <w:t xml:space="preserve"> I</w:t>
      </w:r>
      <w:r w:rsidR="0068387D">
        <w:t>. &amp;</w:t>
      </w:r>
      <w:r>
        <w:t xml:space="preserve"> Thies</w:t>
      </w:r>
      <w:r w:rsidR="0068387D">
        <w:t>,</w:t>
      </w:r>
      <w:r>
        <w:t xml:space="preserve"> C</w:t>
      </w:r>
      <w:r w:rsidR="0068387D">
        <w:t>.</w:t>
      </w:r>
      <w:r>
        <w:t xml:space="preserve"> (2005)</w:t>
      </w:r>
      <w:r w:rsidR="0068387D">
        <w:t>.</w:t>
      </w:r>
      <w:r>
        <w:t xml:space="preserve"> Landscape perspectives on agricultural intensification and biodiversity: ecosystem service management. Ecol</w:t>
      </w:r>
      <w:r w:rsidR="0068387D">
        <w:t>ogy Letters,</w:t>
      </w:r>
      <w:r>
        <w:t xml:space="preserve"> 8</w:t>
      </w:r>
      <w:r w:rsidR="0068387D">
        <w:t>,</w:t>
      </w:r>
      <w:r>
        <w:t xml:space="preserve"> 857-874.</w:t>
      </w:r>
    </w:p>
    <w:p w14:paraId="19DD8A87" w14:textId="77777777" w:rsidR="00753668" w:rsidRDefault="00753668" w:rsidP="00763E80">
      <w:r w:rsidRPr="001624A8">
        <w:rPr>
          <w:lang w:val="nl-BE"/>
        </w:rPr>
        <w:t>van Langevelde, F., Ettema, J. A., Donners, M., Wallis</w:t>
      </w:r>
      <w:r w:rsidR="0068387D" w:rsidRPr="001624A8">
        <w:rPr>
          <w:lang w:val="nl-BE"/>
        </w:rPr>
        <w:t xml:space="preserve"> d</w:t>
      </w:r>
      <w:r w:rsidRPr="001624A8">
        <w:rPr>
          <w:lang w:val="nl-BE"/>
        </w:rPr>
        <w:t>e</w:t>
      </w:r>
      <w:r w:rsidR="0068387D" w:rsidRPr="001624A8">
        <w:rPr>
          <w:lang w:val="nl-BE"/>
        </w:rPr>
        <w:t xml:space="preserve"> </w:t>
      </w:r>
      <w:r w:rsidRPr="001624A8">
        <w:rPr>
          <w:lang w:val="nl-BE"/>
        </w:rPr>
        <w:t>Vries, M. F.</w:t>
      </w:r>
      <w:r w:rsidR="00D662D0" w:rsidRPr="001624A8">
        <w:rPr>
          <w:lang w:val="nl-BE"/>
        </w:rPr>
        <w:t xml:space="preserve"> </w:t>
      </w:r>
      <w:r w:rsidR="0068387D" w:rsidRPr="001624A8">
        <w:rPr>
          <w:lang w:val="nl-BE"/>
        </w:rPr>
        <w:t>&amp;</w:t>
      </w:r>
      <w:r w:rsidRPr="001624A8">
        <w:rPr>
          <w:lang w:val="nl-BE"/>
        </w:rPr>
        <w:t xml:space="preserve"> Groenendijk, D. (2011)</w:t>
      </w:r>
      <w:r w:rsidR="0068387D" w:rsidRPr="001624A8">
        <w:rPr>
          <w:lang w:val="nl-BE"/>
        </w:rPr>
        <w:t>.</w:t>
      </w:r>
      <w:r w:rsidRPr="001624A8">
        <w:rPr>
          <w:lang w:val="nl-BE"/>
        </w:rPr>
        <w:t xml:space="preserve"> </w:t>
      </w:r>
      <w:r w:rsidRPr="00753668">
        <w:t>Effect of spectral composition of artificial light on the attraction of moths.</w:t>
      </w:r>
      <w:r>
        <w:t xml:space="preserve"> Biological Conservation, 144</w:t>
      </w:r>
      <w:r w:rsidRPr="00753668">
        <w:t>, 2274-2281.</w:t>
      </w:r>
    </w:p>
    <w:p w14:paraId="16532714" w14:textId="0749CC62" w:rsidR="00CF0F08" w:rsidRDefault="0068387D" w:rsidP="00763E80">
      <w:r w:rsidRPr="00943D85">
        <w:t>Vanreusel, W. &amp;</w:t>
      </w:r>
      <w:r w:rsidR="00D662D0" w:rsidRPr="00943D85">
        <w:t xml:space="preserve"> </w:t>
      </w:r>
      <w:r w:rsidR="00A703A3" w:rsidRPr="00943D85">
        <w:t>Van Dyck, H. (2007)</w:t>
      </w:r>
      <w:r w:rsidRPr="00943D85">
        <w:t>.</w:t>
      </w:r>
      <w:r w:rsidR="00A703A3" w:rsidRPr="00943D85">
        <w:t xml:space="preserve"> </w:t>
      </w:r>
      <w:r w:rsidR="00A703A3">
        <w:t>When functional habitat does not match vegetation types: a resource-based approach to map butterfly habitat. Biological Conservation, 135, 202-211.</w:t>
      </w:r>
    </w:p>
    <w:p w14:paraId="7AEC42D2" w14:textId="24E69CCA" w:rsidR="00CF0F08" w:rsidRDefault="00CF0F08" w:rsidP="00763E80">
      <w:r>
        <w:t>van Swaay, C. A. M. (2002). The importance of calcareous grasslands for butterflies in Europe. Biological Conservation, 104, 315-318.</w:t>
      </w:r>
    </w:p>
    <w:p w14:paraId="2FDF31BA" w14:textId="4024DE11" w:rsidR="00060D70" w:rsidRDefault="00060D70" w:rsidP="00763E80">
      <w:r>
        <w:t>van Swaay, C., Cuttelod, A., Collins, S., Maes, D., López Munguira, M., Šašić, M., Settele,</w:t>
      </w:r>
      <w:r w:rsidR="004A39CF">
        <w:t xml:space="preserve"> </w:t>
      </w:r>
      <w:r>
        <w:t xml:space="preserve">J., Verovnik, R., Verstrael, T., Warren, M., Wiemers, M. </w:t>
      </w:r>
      <w:r w:rsidR="0068387D">
        <w:t>&amp;</w:t>
      </w:r>
      <w:r>
        <w:t xml:space="preserve"> Wynhof, I. (2010)</w:t>
      </w:r>
      <w:r w:rsidR="0068387D">
        <w:t>.</w:t>
      </w:r>
      <w:r>
        <w:t xml:space="preserve"> European</w:t>
      </w:r>
      <w:r w:rsidR="004A39CF">
        <w:t xml:space="preserve"> </w:t>
      </w:r>
      <w:r>
        <w:t>Red List of Butterfies.</w:t>
      </w:r>
      <w:r w:rsidR="004A39CF">
        <w:t xml:space="preserve"> IUCN </w:t>
      </w:r>
      <w:r w:rsidR="00BA7E9F">
        <w:t>and</w:t>
      </w:r>
      <w:r w:rsidR="004A39CF">
        <w:t xml:space="preserve"> Butterfly Conservation Europe. Luxembourg: Publications Office of the European Union.</w:t>
      </w:r>
    </w:p>
    <w:p w14:paraId="541E8086" w14:textId="685DE3A8" w:rsidR="00B30F19" w:rsidRDefault="00B30F19" w:rsidP="00763E80">
      <w:r w:rsidRPr="00A41824">
        <w:t xml:space="preserve">Verdasca, M. J., Leitão, A. S., Santana, J., Porto, M., Dias, S. &amp; Beja, P. (2012). </w:t>
      </w:r>
      <w:r w:rsidRPr="00B30F19">
        <w:t>Forest fuel management as a conservation tool for early successional species under agricultural abandonment: the case of Mediterranean butterflies. Biological Conservation, 146, 14-23.</w:t>
      </w:r>
    </w:p>
    <w:p w14:paraId="208380B8" w14:textId="77777777" w:rsidR="00F21B3C" w:rsidRPr="0068387D" w:rsidRDefault="00F21B3C" w:rsidP="00763E80">
      <w:r>
        <w:t xml:space="preserve">Verhulst, J., Báldi, A. </w:t>
      </w:r>
      <w:r w:rsidR="0068387D">
        <w:t>&amp;</w:t>
      </w:r>
      <w:r>
        <w:t xml:space="preserve"> Kleijn, D. (2004)</w:t>
      </w:r>
      <w:r w:rsidR="0068387D">
        <w:t>.</w:t>
      </w:r>
      <w:r>
        <w:t xml:space="preserve"> Relationship between land-use intensity and species richness and abundance of birds in Hungary. </w:t>
      </w:r>
      <w:r w:rsidRPr="0068387D">
        <w:t>Agriculture, Ecosystems and Environment</w:t>
      </w:r>
      <w:r w:rsidR="0068387D">
        <w:t>,</w:t>
      </w:r>
      <w:r w:rsidRPr="0068387D">
        <w:t xml:space="preserve"> 104, 465-473.</w:t>
      </w:r>
    </w:p>
    <w:p w14:paraId="6FEDC5A4" w14:textId="77777777" w:rsidR="000F741E" w:rsidRDefault="000F741E" w:rsidP="00763E80">
      <w:r>
        <w:t xml:space="preserve">Vickery, J. </w:t>
      </w:r>
      <w:r w:rsidR="0068387D">
        <w:t>&amp;</w:t>
      </w:r>
      <w:r>
        <w:t xml:space="preserve"> Arlettaz, R. (2012)</w:t>
      </w:r>
      <w:r w:rsidR="0068387D">
        <w:t>.</w:t>
      </w:r>
      <w:r>
        <w:t xml:space="preserve"> The importance of habitat </w:t>
      </w:r>
      <w:r w:rsidR="00AD7B1E">
        <w:t>heterogeneity</w:t>
      </w:r>
      <w:r>
        <w:t xml:space="preserve"> at multiple scales for birds in European agricultural landscapes. In </w:t>
      </w:r>
      <w:r w:rsidR="0068387D">
        <w:t>R.</w:t>
      </w:r>
      <w:r w:rsidR="00BA6847">
        <w:t xml:space="preserve"> </w:t>
      </w:r>
      <w:r w:rsidR="0068387D">
        <w:t xml:space="preserve">J. </w:t>
      </w:r>
      <w:r>
        <w:t>Fuller (</w:t>
      </w:r>
      <w:r w:rsidR="0068387D">
        <w:t>E</w:t>
      </w:r>
      <w:r>
        <w:t>d.)</w:t>
      </w:r>
      <w:r w:rsidR="0068387D">
        <w:t>,</w:t>
      </w:r>
      <w:r>
        <w:t xml:space="preserve"> Birds and Habitat: Relationships in Changing Landscapes. Cambridge University Press, UK.</w:t>
      </w:r>
    </w:p>
    <w:p w14:paraId="6D8CC648" w14:textId="3F0F3D76" w:rsidR="002A0495" w:rsidRDefault="002A0495" w:rsidP="00763E80">
      <w:r w:rsidRPr="002A0495">
        <w:t>Wilson, J. B., Peet, R. K., Dengler, J., &amp; Pärtel, M. (2012). Plant species richness: the world records. Journal of Vegetation Science, 23, 796-802.</w:t>
      </w:r>
    </w:p>
    <w:p w14:paraId="0FC42AA1" w14:textId="77777777" w:rsidR="00324E12" w:rsidRDefault="00324E12" w:rsidP="00763E80">
      <w:r w:rsidRPr="00324E12">
        <w:t xml:space="preserve">Young, M. </w:t>
      </w:r>
      <w:r>
        <w:t>(</w:t>
      </w:r>
      <w:r w:rsidRPr="00324E12">
        <w:t>1997</w:t>
      </w:r>
      <w:r>
        <w:t>)</w:t>
      </w:r>
      <w:r w:rsidR="0068387D">
        <w:t>.</w:t>
      </w:r>
      <w:r w:rsidRPr="00324E12">
        <w:t xml:space="preserve"> The Natural History of Moths. Poyser Natural History, UK.</w:t>
      </w:r>
    </w:p>
    <w:p w14:paraId="73A41450" w14:textId="77777777" w:rsidR="00926863" w:rsidRDefault="00926863">
      <w:r>
        <w:br w:type="page"/>
      </w:r>
    </w:p>
    <w:p w14:paraId="78AC393F" w14:textId="43C4EC87" w:rsidR="00900459" w:rsidRDefault="00281F4E" w:rsidP="001774F7">
      <w:pPr>
        <w:pStyle w:val="Heading1"/>
      </w:pPr>
      <w:r>
        <w:t>Figure captions</w:t>
      </w:r>
    </w:p>
    <w:p w14:paraId="1CEDB328" w14:textId="77777777" w:rsidR="001774F7" w:rsidRDefault="001774F7" w:rsidP="00D61F65">
      <w:pPr>
        <w:rPr>
          <w:b/>
        </w:rPr>
      </w:pPr>
    </w:p>
    <w:p w14:paraId="2F90BD0A" w14:textId="27B1EE61" w:rsidR="00D61F65" w:rsidRPr="006E0369" w:rsidRDefault="00926863" w:rsidP="00D61F65">
      <w:pPr>
        <w:rPr>
          <w:b/>
        </w:rPr>
      </w:pPr>
      <w:r w:rsidRPr="00900459">
        <w:rPr>
          <w:b/>
        </w:rPr>
        <w:t>Fig</w:t>
      </w:r>
      <w:r w:rsidR="001774F7">
        <w:rPr>
          <w:b/>
        </w:rPr>
        <w:t>ure</w:t>
      </w:r>
      <w:r w:rsidRPr="00900459">
        <w:rPr>
          <w:b/>
        </w:rPr>
        <w:t xml:space="preserve"> </w:t>
      </w:r>
      <w:r w:rsidR="001774F7">
        <w:rPr>
          <w:b/>
        </w:rPr>
        <w:t>6.</w:t>
      </w:r>
      <w:r w:rsidR="00B11259">
        <w:rPr>
          <w:b/>
        </w:rPr>
        <w:t>1.</w:t>
      </w:r>
      <w:r w:rsidR="006E0369">
        <w:rPr>
          <w:b/>
        </w:rPr>
        <w:t xml:space="preserve"> </w:t>
      </w:r>
      <w:r w:rsidR="00D61F65" w:rsidRPr="00B11259">
        <w:rPr>
          <w:b/>
        </w:rPr>
        <w:t>Location of the study area within Portugal.</w:t>
      </w:r>
      <w:r w:rsidR="00D61F65">
        <w:t xml:space="preserve"> Semi-nested s</w:t>
      </w:r>
      <w:r w:rsidR="00D61F65" w:rsidRPr="00926863">
        <w:t>ampling design</w:t>
      </w:r>
      <w:r w:rsidR="00D61F65">
        <w:t>: Each black dot represents the location of a fixed light-tra</w:t>
      </w:r>
      <w:r w:rsidR="00BA6847">
        <w:t xml:space="preserve">p sampling site. Sampling </w:t>
      </w:r>
      <w:r w:rsidR="00D61F65">
        <w:t>occurred at four spatial scales (i.e. 20x20m; 80x80m; 320x320m; 1280x1280m) within each of three ‘landscapes’ that differed in terms of their dominant land-use cover: (i) ‘</w:t>
      </w:r>
      <w:del w:id="84" w:author="Thomas" w:date="2014-03-12T15:04:00Z">
        <w:r w:rsidR="00D61F65" w:rsidDel="007E0B79">
          <w:delText>Forested</w:delText>
        </w:r>
      </w:del>
      <w:ins w:id="85" w:author="Thomas" w:date="2014-03-12T15:04:00Z">
        <w:r w:rsidR="007E0B79">
          <w:t>Forest-dominated</w:t>
        </w:r>
      </w:ins>
      <w:r w:rsidR="00D61F65">
        <w:t>’: the southern</w:t>
      </w:r>
      <w:r w:rsidR="00BA6847">
        <w:t>most</w:t>
      </w:r>
      <w:r w:rsidR="00D61F65">
        <w:t xml:space="preserve"> ‘landscape’ was </w:t>
      </w:r>
      <w:ins w:id="86" w:author="Thomas" w:date="2014-03-12T14:49:00Z">
        <w:r w:rsidR="007E0B79">
          <w:t>mainly characterised</w:t>
        </w:r>
      </w:ins>
      <w:del w:id="87" w:author="Thomas" w:date="2014-03-12T14:49:00Z">
        <w:r w:rsidR="00D61F65" w:rsidDel="007E0B79">
          <w:delText>dominated</w:delText>
        </w:r>
      </w:del>
      <w:r w:rsidR="00D61F65">
        <w:t xml:space="preserve"> by native</w:t>
      </w:r>
      <w:ins w:id="88" w:author="Thomas" w:date="2014-03-12T14:51:00Z">
        <w:r w:rsidR="007E0B79">
          <w:t>, semi-natural</w:t>
        </w:r>
      </w:ins>
      <w:r w:rsidR="00D61F65">
        <w:t xml:space="preserve"> forest, (ii) ‘</w:t>
      </w:r>
      <w:del w:id="89" w:author="Thomas" w:date="2014-03-12T14:59:00Z">
        <w:r w:rsidR="00D61F65" w:rsidDel="007E0B79">
          <w:delText>Transition</w:delText>
        </w:r>
      </w:del>
      <w:ins w:id="90" w:author="Thomas" w:date="2014-03-12T14:59:00Z">
        <w:r w:rsidR="007E0B79">
          <w:t>Shrub-dominated</w:t>
        </w:r>
      </w:ins>
      <w:r w:rsidR="00D61F65">
        <w:t xml:space="preserve">’: the middle ‘landscape’ was </w:t>
      </w:r>
      <w:ins w:id="91" w:author="Thomas" w:date="2014-03-12T14:49:00Z">
        <w:r w:rsidR="007E0B79">
          <w:t>mainly characterised</w:t>
        </w:r>
      </w:ins>
      <w:del w:id="92" w:author="Thomas" w:date="2014-03-12T14:49:00Z">
        <w:r w:rsidR="00D61F65" w:rsidDel="007E0B79">
          <w:delText>dominated</w:delText>
        </w:r>
      </w:del>
      <w:r w:rsidR="00D61F65">
        <w:t xml:space="preserve"> by scrubland, and (iii) ‘</w:t>
      </w:r>
      <w:del w:id="93" w:author="Thomas" w:date="2014-03-12T14:52:00Z">
        <w:r w:rsidR="00D61F65" w:rsidDel="007E0B79">
          <w:delText>Agricultural</w:delText>
        </w:r>
      </w:del>
      <w:ins w:id="94" w:author="Thomas" w:date="2014-03-12T14:52:00Z">
        <w:r w:rsidR="007E0B79">
          <w:t>Meadow-dominated</w:t>
        </w:r>
      </w:ins>
      <w:r w:rsidR="00D61F65">
        <w:t xml:space="preserve">’: the northernmost ‘landscape’ was </w:t>
      </w:r>
      <w:ins w:id="95" w:author="Thomas" w:date="2014-03-12T14:50:00Z">
        <w:r w:rsidR="007E0B79">
          <w:t>mainly characterised</w:t>
        </w:r>
      </w:ins>
      <w:del w:id="96" w:author="Thomas" w:date="2014-03-12T14:50:00Z">
        <w:r w:rsidR="00D61F65" w:rsidDel="007E0B79">
          <w:delText>dominated</w:delText>
        </w:r>
      </w:del>
      <w:r w:rsidR="00D61F65">
        <w:t xml:space="preserve"> by </w:t>
      </w:r>
      <w:ins w:id="97" w:author="Thomas" w:date="2014-03-12T14:51:00Z">
        <w:r w:rsidR="007E0B79">
          <w:t xml:space="preserve">extensively managed </w:t>
        </w:r>
      </w:ins>
      <w:del w:id="98" w:author="Thomas" w:date="2014-03-12T14:52:00Z">
        <w:r w:rsidR="00D61F65" w:rsidDel="007E0B79">
          <w:delText xml:space="preserve">agricultural land (i.e. </w:delText>
        </w:r>
      </w:del>
      <w:r w:rsidR="00D61F65">
        <w:t>meadows</w:t>
      </w:r>
      <w:del w:id="99" w:author="Thomas" w:date="2014-03-12T14:52:00Z">
        <w:r w:rsidR="00D61F65" w:rsidDel="007E0B79">
          <w:delText>)</w:delText>
        </w:r>
      </w:del>
      <w:r w:rsidR="00D61F65">
        <w:t xml:space="preserve">. </w:t>
      </w:r>
    </w:p>
    <w:p w14:paraId="52BA2BD6" w14:textId="71AC62F9" w:rsidR="00926863" w:rsidRDefault="00926863" w:rsidP="004A39CF">
      <w:r w:rsidRPr="00900459">
        <w:rPr>
          <w:b/>
        </w:rPr>
        <w:t>Fig</w:t>
      </w:r>
      <w:r w:rsidR="006E0369">
        <w:rPr>
          <w:b/>
        </w:rPr>
        <w:t>ure 6</w:t>
      </w:r>
      <w:r w:rsidRPr="00900459">
        <w:rPr>
          <w:b/>
        </w:rPr>
        <w:t>. 2</w:t>
      </w:r>
      <w:r w:rsidR="00B11259">
        <w:rPr>
          <w:b/>
        </w:rPr>
        <w:t>.</w:t>
      </w:r>
      <w:r w:rsidR="00900459" w:rsidRPr="00900459">
        <w:rPr>
          <w:b/>
        </w:rPr>
        <w:t xml:space="preserve"> Notable moth discoveries</w:t>
      </w:r>
      <w:r w:rsidR="00B11259">
        <w:t xml:space="preserve"> </w:t>
      </w:r>
      <w:r w:rsidR="004233D2">
        <w:t xml:space="preserve">(a) </w:t>
      </w:r>
      <w:r w:rsidR="004233D2">
        <w:rPr>
          <w:i/>
        </w:rPr>
        <w:t>Isotrias penedana</w:t>
      </w:r>
      <w:r w:rsidR="004233D2">
        <w:t xml:space="preserve">, a tortricid </w:t>
      </w:r>
      <w:r w:rsidR="00900459">
        <w:t>(</w:t>
      </w:r>
      <w:r w:rsidR="004233D2">
        <w:t>micro-moth</w:t>
      </w:r>
      <w:r w:rsidR="00900459">
        <w:t>)</w:t>
      </w:r>
      <w:r w:rsidR="004233D2">
        <w:t xml:space="preserve"> species new to science, discovered during 2012 within the Peneda mountain range</w:t>
      </w:r>
      <w:r w:rsidR="004233D2" w:rsidRPr="004233D2">
        <w:t xml:space="preserve"> </w:t>
      </w:r>
      <w:r w:rsidR="00A729E5">
        <w:t xml:space="preserve">(Trematerra 2013) </w:t>
      </w:r>
      <w:r w:rsidR="004233D2">
        <w:t>(photo credit: Martin Corley).</w:t>
      </w:r>
      <w:r w:rsidR="00B11259">
        <w:t xml:space="preserve"> </w:t>
      </w:r>
      <w:r w:rsidR="004233D2">
        <w:t xml:space="preserve">(b) </w:t>
      </w:r>
      <w:r w:rsidRPr="00926863">
        <w:rPr>
          <w:i/>
        </w:rPr>
        <w:t>Watsonarctia deserta</w:t>
      </w:r>
      <w:r w:rsidRPr="00926863">
        <w:t>, a</w:t>
      </w:r>
      <w:r>
        <w:t xml:space="preserve">n arctiid </w:t>
      </w:r>
      <w:r w:rsidR="00900459">
        <w:t xml:space="preserve">(macro-moth) </w:t>
      </w:r>
      <w:r w:rsidRPr="00926863">
        <w:t>species</w:t>
      </w:r>
      <w:r>
        <w:t xml:space="preserve"> </w:t>
      </w:r>
      <w:r w:rsidRPr="00926863">
        <w:t xml:space="preserve">added to the </w:t>
      </w:r>
      <w:r>
        <w:t>Portuguese list in 2012</w:t>
      </w:r>
      <w:r w:rsidR="002744C5">
        <w:t>.</w:t>
      </w:r>
      <w:r w:rsidRPr="00926863">
        <w:rPr>
          <w:i/>
        </w:rPr>
        <w:t xml:space="preserve"> </w:t>
      </w:r>
      <w:r w:rsidR="002744C5">
        <w:t>In Portugal c</w:t>
      </w:r>
      <w:r>
        <w:t>urrently</w:t>
      </w:r>
      <w:r w:rsidR="002744C5">
        <w:t xml:space="preserve"> </w:t>
      </w:r>
      <w:r>
        <w:t>only known from</w:t>
      </w:r>
      <w:r w:rsidR="002744C5">
        <w:t xml:space="preserve"> four locations, all within the Peneda </w:t>
      </w:r>
      <w:r w:rsidR="00C75ADB">
        <w:t>m</w:t>
      </w:r>
      <w:r w:rsidR="002744C5">
        <w:t>ountain range</w:t>
      </w:r>
      <w:r>
        <w:t xml:space="preserve"> </w:t>
      </w:r>
      <w:r w:rsidR="00E0483A">
        <w:t xml:space="preserve">(Corley et al. 2013) </w:t>
      </w:r>
      <w:r w:rsidR="002744C5" w:rsidRPr="00926863">
        <w:t>(photo credit: Eduardo Marabuto)</w:t>
      </w:r>
      <w:r w:rsidR="002744C5">
        <w:t>.</w:t>
      </w:r>
    </w:p>
    <w:p w14:paraId="1143242D" w14:textId="0D0D6853" w:rsidR="00A9572F" w:rsidRDefault="00926863" w:rsidP="005015CC">
      <w:pPr>
        <w:rPr>
          <w:noProof/>
          <w:lang w:eastAsia="pt-PT"/>
        </w:rPr>
      </w:pPr>
      <w:r w:rsidRPr="000B68BB">
        <w:rPr>
          <w:b/>
        </w:rPr>
        <w:t>Fig</w:t>
      </w:r>
      <w:r w:rsidR="006E0369">
        <w:rPr>
          <w:b/>
        </w:rPr>
        <w:t>ure 6</w:t>
      </w:r>
      <w:r w:rsidR="00B11259">
        <w:rPr>
          <w:b/>
        </w:rPr>
        <w:t>. 3.</w:t>
      </w:r>
      <w:r w:rsidR="00900459" w:rsidRPr="000B68BB">
        <w:rPr>
          <w:b/>
        </w:rPr>
        <w:t xml:space="preserve"> </w:t>
      </w:r>
      <w:r w:rsidR="001821DC" w:rsidRPr="000B68BB">
        <w:rPr>
          <w:b/>
        </w:rPr>
        <w:t>Macro-moth species richness (± SE)</w:t>
      </w:r>
      <w:r w:rsidR="001821DC" w:rsidRPr="001821DC">
        <w:t xml:space="preserve"> </w:t>
      </w:r>
      <w:r w:rsidR="000B68BB">
        <w:t xml:space="preserve">– </w:t>
      </w:r>
      <w:r w:rsidR="001821DC">
        <w:t>Local sites (20x20 m; N=84) were each sampled six times over two years (2011-2012)</w:t>
      </w:r>
      <w:r w:rsidR="00554189">
        <w:t xml:space="preserve">. </w:t>
      </w:r>
      <w:r w:rsidR="008416D2">
        <w:t>D</w:t>
      </w:r>
      <w:r w:rsidR="00554189">
        <w:t xml:space="preserve">ata from the sampling rounds were aggregated for each site. </w:t>
      </w:r>
      <w:r w:rsidR="00B878E0">
        <w:t xml:space="preserve">(a) </w:t>
      </w:r>
      <w:r w:rsidR="00A76D42">
        <w:t xml:space="preserve">Overall richness at local </w:t>
      </w:r>
      <w:r w:rsidR="00B878E0">
        <w:t xml:space="preserve">sites for each of </w:t>
      </w:r>
      <w:r w:rsidR="00A76D42">
        <w:t xml:space="preserve">four biotopes (Meadow; </w:t>
      </w:r>
      <w:r w:rsidR="004D2E1C">
        <w:t>Low</w:t>
      </w:r>
      <w:r w:rsidR="00A76D42">
        <w:t xml:space="preserve"> Shrub; Tall </w:t>
      </w:r>
      <w:r w:rsidR="000B68BB">
        <w:t xml:space="preserve">Shrub; </w:t>
      </w:r>
      <w:r w:rsidR="00B7150F">
        <w:t>Woodland</w:t>
      </w:r>
      <w:r w:rsidR="000B68BB">
        <w:t>),</w:t>
      </w:r>
      <w:r w:rsidR="00A76D42">
        <w:t xml:space="preserve"> separately for three landscape types </w:t>
      </w:r>
      <w:r w:rsidR="000B68BB">
        <w:t>(</w:t>
      </w:r>
      <w:del w:id="100" w:author="Thomas" w:date="2014-03-12T14:52:00Z">
        <w:r w:rsidR="00A76D42" w:rsidDel="007E0B79">
          <w:delText>Agri</w:delText>
        </w:r>
        <w:r w:rsidR="000B68BB" w:rsidDel="007E0B79">
          <w:delText>cultural</w:delText>
        </w:r>
      </w:del>
      <w:ins w:id="101" w:author="Thomas" w:date="2014-03-12T14:52:00Z">
        <w:r w:rsidR="007E0B79">
          <w:t>Meadow-dominated</w:t>
        </w:r>
      </w:ins>
      <w:r w:rsidR="000B68BB">
        <w:t xml:space="preserve">; </w:t>
      </w:r>
      <w:del w:id="102" w:author="Thomas" w:date="2014-03-12T14:59:00Z">
        <w:r w:rsidR="000B68BB" w:rsidDel="007E0B79">
          <w:delText>Transition</w:delText>
        </w:r>
      </w:del>
      <w:ins w:id="103" w:author="Thomas" w:date="2014-03-12T14:59:00Z">
        <w:r w:rsidR="007E0B79">
          <w:t>Shrub-dominated</w:t>
        </w:r>
      </w:ins>
      <w:r w:rsidR="000B68BB">
        <w:t xml:space="preserve">; </w:t>
      </w:r>
      <w:del w:id="104" w:author="Thomas" w:date="2014-03-12T15:04:00Z">
        <w:r w:rsidR="000B68BB" w:rsidDel="007E0B79">
          <w:delText>Forested</w:delText>
        </w:r>
      </w:del>
      <w:ins w:id="105" w:author="Thomas" w:date="2014-03-12T15:04:00Z">
        <w:r w:rsidR="007E0B79">
          <w:t>Forest-dominated</w:t>
        </w:r>
      </w:ins>
      <w:r w:rsidR="000B68BB">
        <w:t>)</w:t>
      </w:r>
      <w:r w:rsidR="00A76D42">
        <w:t xml:space="preserve"> </w:t>
      </w:r>
      <w:r w:rsidR="000B68BB">
        <w:t xml:space="preserve">(see also Fig. </w:t>
      </w:r>
      <w:r w:rsidR="00367F1A">
        <w:t>6.</w:t>
      </w:r>
      <w:r w:rsidR="000B68BB">
        <w:t>1</w:t>
      </w:r>
      <w:r w:rsidR="008416D2" w:rsidRPr="008416D2">
        <w:t xml:space="preserve">). </w:t>
      </w:r>
      <w:r w:rsidR="00AA1DD3">
        <w:t xml:space="preserve">Note that in the </w:t>
      </w:r>
      <w:del w:id="106" w:author="Thomas" w:date="2014-03-12T15:04:00Z">
        <w:r w:rsidR="00AA1DD3" w:rsidDel="007E0B79">
          <w:delText>forested</w:delText>
        </w:r>
      </w:del>
      <w:ins w:id="107" w:author="Thomas" w:date="2014-03-12T15:04:00Z">
        <w:r w:rsidR="007E0B79">
          <w:t>forest-dominated</w:t>
        </w:r>
      </w:ins>
      <w:r w:rsidR="00AA1DD3">
        <w:t xml:space="preserve"> landscape</w:t>
      </w:r>
      <w:r w:rsidR="002F28FD">
        <w:t xml:space="preserve"> only one meadow site and two tall shrub sites were sampled, explaining the absent and very large error bars, respectively.</w:t>
      </w:r>
      <w:r w:rsidR="00B11259">
        <w:t xml:space="preserve"> </w:t>
      </w:r>
      <w:r w:rsidR="00B878E0">
        <w:t xml:space="preserve">(b) </w:t>
      </w:r>
      <w:r w:rsidR="003B3DD8">
        <w:t xml:space="preserve">Overall richness at four spatial scales </w:t>
      </w:r>
      <w:r w:rsidR="00E44D0E">
        <w:t>[</w:t>
      </w:r>
      <w:r w:rsidR="003B3DD8">
        <w:t>20x20 m: local site</w:t>
      </w:r>
      <w:r w:rsidR="00E44D0E">
        <w:t xml:space="preserve"> (N=84)</w:t>
      </w:r>
      <w:r w:rsidR="003B3DD8">
        <w:t xml:space="preserve">; 80x80 m: </w:t>
      </w:r>
      <w:r w:rsidR="00E44D0E">
        <w:t>lumping four</w:t>
      </w:r>
      <w:r w:rsidR="003B3DD8">
        <w:t xml:space="preserve"> sites</w:t>
      </w:r>
      <w:r w:rsidR="00E44D0E">
        <w:t xml:space="preserve"> (N=12)</w:t>
      </w:r>
      <w:r w:rsidR="003B3DD8">
        <w:t>; 320</w:t>
      </w:r>
      <w:r w:rsidR="00E44D0E">
        <w:t>x320 m: lumping seven sites (N=12); 1280x1280 m: lumping 28 sites (N=3)</w:t>
      </w:r>
      <w:r w:rsidR="000B68BB">
        <w:t xml:space="preserve">], </w:t>
      </w:r>
      <w:r w:rsidR="00B878E0">
        <w:t>separately for three landscape types (</w:t>
      </w:r>
      <w:del w:id="108" w:author="Thomas" w:date="2014-03-12T14:33:00Z">
        <w:r w:rsidR="00B878E0" w:rsidDel="00833922">
          <w:delText>Agri</w:delText>
        </w:r>
        <w:r w:rsidR="000B68BB" w:rsidDel="00833922">
          <w:delText>cultural</w:delText>
        </w:r>
      </w:del>
      <w:ins w:id="109" w:author="Thomas" w:date="2014-03-12T14:33:00Z">
        <w:r w:rsidR="00833922">
          <w:t>Meadow-dominated</w:t>
        </w:r>
      </w:ins>
      <w:r w:rsidR="000B68BB">
        <w:t xml:space="preserve">; </w:t>
      </w:r>
      <w:del w:id="110" w:author="Thomas" w:date="2014-03-12T14:59:00Z">
        <w:r w:rsidR="000B68BB" w:rsidDel="007E0B79">
          <w:delText>Transition</w:delText>
        </w:r>
      </w:del>
      <w:ins w:id="111" w:author="Thomas" w:date="2014-03-12T14:59:00Z">
        <w:r w:rsidR="007E0B79">
          <w:t>Shrub-dominated</w:t>
        </w:r>
      </w:ins>
      <w:r w:rsidR="000B68BB">
        <w:t xml:space="preserve">; </w:t>
      </w:r>
      <w:del w:id="112" w:author="Thomas" w:date="2014-03-12T15:04:00Z">
        <w:r w:rsidR="000B68BB" w:rsidDel="007E0B79">
          <w:delText>Forested</w:delText>
        </w:r>
      </w:del>
      <w:ins w:id="113" w:author="Thomas" w:date="2014-03-12T15:04:00Z">
        <w:r w:rsidR="007E0B79">
          <w:t>Forest-dominated</w:t>
        </w:r>
      </w:ins>
      <w:r w:rsidR="000B68BB">
        <w:t>)</w:t>
      </w:r>
      <w:r w:rsidR="000B68BB" w:rsidRPr="000B68BB">
        <w:t xml:space="preserve"> </w:t>
      </w:r>
      <w:r w:rsidR="000B68BB">
        <w:t xml:space="preserve">(see also Fig. </w:t>
      </w:r>
      <w:r w:rsidR="00367F1A">
        <w:t>6.</w:t>
      </w:r>
      <w:r w:rsidR="000B68BB">
        <w:t>1).</w:t>
      </w:r>
      <w:r w:rsidR="00401109">
        <w:t xml:space="preserve"> </w:t>
      </w:r>
      <w:r w:rsidR="008416D2">
        <w:t xml:space="preserve">The absence of error bars at the largest spatial scale is because </w:t>
      </w:r>
      <w:r w:rsidR="00462DB7">
        <w:t>these three landscape types were each represented by one landscape only.</w:t>
      </w:r>
      <w:r w:rsidR="00B11259">
        <w:t xml:space="preserve"> </w:t>
      </w:r>
      <w:r w:rsidR="00A76D42" w:rsidRPr="00B878E0">
        <w:rPr>
          <w:noProof/>
          <w:lang w:eastAsia="pt-PT"/>
        </w:rPr>
        <w:t>(c)</w:t>
      </w:r>
      <w:r w:rsidR="00B878E0" w:rsidRPr="00B878E0">
        <w:rPr>
          <w:noProof/>
          <w:lang w:eastAsia="pt-PT"/>
        </w:rPr>
        <w:t xml:space="preserve"> </w:t>
      </w:r>
      <w:r w:rsidR="000B68BB">
        <w:rPr>
          <w:noProof/>
          <w:lang w:eastAsia="pt-PT"/>
        </w:rPr>
        <w:t>R</w:t>
      </w:r>
      <w:r w:rsidR="00B878E0" w:rsidRPr="00B878E0">
        <w:rPr>
          <w:noProof/>
          <w:lang w:eastAsia="pt-PT"/>
        </w:rPr>
        <w:t xml:space="preserve">ichness of closed-biotope </w:t>
      </w:r>
      <w:r w:rsidR="00281E15">
        <w:rPr>
          <w:noProof/>
          <w:lang w:eastAsia="pt-PT"/>
        </w:rPr>
        <w:t xml:space="preserve">(i.e. woodland) </w:t>
      </w:r>
      <w:r w:rsidR="00B878E0">
        <w:rPr>
          <w:noProof/>
          <w:lang w:eastAsia="pt-PT"/>
        </w:rPr>
        <w:t>versus ope</w:t>
      </w:r>
      <w:r w:rsidR="001821DC">
        <w:rPr>
          <w:noProof/>
          <w:lang w:eastAsia="pt-PT"/>
        </w:rPr>
        <w:t>n-biotope species</w:t>
      </w:r>
      <w:r w:rsidR="00B878E0">
        <w:rPr>
          <w:noProof/>
          <w:lang w:eastAsia="pt-PT"/>
        </w:rPr>
        <w:t xml:space="preserve"> at five spatial scales (see Fig. </w:t>
      </w:r>
      <w:r w:rsidR="00367F1A">
        <w:rPr>
          <w:noProof/>
          <w:lang w:eastAsia="pt-PT"/>
        </w:rPr>
        <w:t>6.</w:t>
      </w:r>
      <w:r w:rsidR="00B878E0">
        <w:rPr>
          <w:noProof/>
          <w:lang w:eastAsia="pt-PT"/>
        </w:rPr>
        <w:t>3b</w:t>
      </w:r>
      <w:r w:rsidR="000B68BB">
        <w:rPr>
          <w:noProof/>
          <w:lang w:eastAsia="pt-PT"/>
        </w:rPr>
        <w:t>,</w:t>
      </w:r>
      <w:r w:rsidR="001821DC">
        <w:rPr>
          <w:noProof/>
          <w:lang w:eastAsia="pt-PT"/>
        </w:rPr>
        <w:t xml:space="preserve"> but with an additional larger scale lumping all 84 sites).</w:t>
      </w:r>
      <w:r w:rsidR="000B68BB" w:rsidRPr="000B68BB">
        <w:rPr>
          <w:noProof/>
          <w:lang w:eastAsia="pt-PT"/>
        </w:rPr>
        <w:t xml:space="preserve"> </w:t>
      </w:r>
      <w:r w:rsidR="000B68BB">
        <w:rPr>
          <w:noProof/>
          <w:lang w:eastAsia="pt-PT"/>
        </w:rPr>
        <w:t>For contrast, a</w:t>
      </w:r>
      <w:r w:rsidR="000B68BB" w:rsidRPr="00B878E0">
        <w:rPr>
          <w:noProof/>
          <w:lang w:eastAsia="pt-PT"/>
        </w:rPr>
        <w:t xml:space="preserve"> majority</w:t>
      </w:r>
      <w:r w:rsidR="000B68BB">
        <w:rPr>
          <w:noProof/>
          <w:lang w:eastAsia="pt-PT"/>
        </w:rPr>
        <w:t xml:space="preserve"> of species (N=223) that occur in mixed or intermediate biotopes are not retained.</w:t>
      </w:r>
    </w:p>
    <w:sectPr w:rsidR="00A9572F">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94B54" w14:textId="77777777" w:rsidR="004F5652" w:rsidRDefault="004F5652" w:rsidP="005E16EA">
      <w:pPr>
        <w:spacing w:after="0" w:line="240" w:lineRule="auto"/>
      </w:pPr>
      <w:r>
        <w:separator/>
      </w:r>
    </w:p>
  </w:endnote>
  <w:endnote w:type="continuationSeparator" w:id="0">
    <w:p w14:paraId="3FBDCA85" w14:textId="77777777" w:rsidR="004F5652" w:rsidRDefault="004F5652" w:rsidP="005E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83F55" w14:textId="77777777" w:rsidR="00682EF6" w:rsidRDefault="00682EF6" w:rsidP="008C11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658C68" w14:textId="77777777" w:rsidR="00682EF6" w:rsidRDefault="00682EF6" w:rsidP="005E16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48C74" w14:textId="77777777" w:rsidR="00682EF6" w:rsidRDefault="00682EF6" w:rsidP="008C11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5652">
      <w:rPr>
        <w:rStyle w:val="PageNumber"/>
        <w:noProof/>
      </w:rPr>
      <w:t>1</w:t>
    </w:r>
    <w:r>
      <w:rPr>
        <w:rStyle w:val="PageNumber"/>
      </w:rPr>
      <w:fldChar w:fldCharType="end"/>
    </w:r>
  </w:p>
  <w:p w14:paraId="037179A6" w14:textId="77777777" w:rsidR="00682EF6" w:rsidRDefault="00682EF6" w:rsidP="005E16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BC07F" w14:textId="77777777" w:rsidR="004F5652" w:rsidRDefault="004F5652" w:rsidP="005E16EA">
      <w:pPr>
        <w:spacing w:after="0" w:line="240" w:lineRule="auto"/>
      </w:pPr>
      <w:r>
        <w:separator/>
      </w:r>
    </w:p>
  </w:footnote>
  <w:footnote w:type="continuationSeparator" w:id="0">
    <w:p w14:paraId="1013F62E" w14:textId="77777777" w:rsidR="004F5652" w:rsidRDefault="004F5652" w:rsidP="005E1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B4A24"/>
    <w:multiLevelType w:val="multilevel"/>
    <w:tmpl w:val="13AC2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9AE592F"/>
    <w:multiLevelType w:val="hybridMultilevel"/>
    <w:tmpl w:val="7AFA606A"/>
    <w:lvl w:ilvl="0" w:tplc="96AAA74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C965144"/>
    <w:multiLevelType w:val="hybridMultilevel"/>
    <w:tmpl w:val="C0C623BC"/>
    <w:lvl w:ilvl="0" w:tplc="9C70F370">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E420219"/>
    <w:multiLevelType w:val="hybridMultilevel"/>
    <w:tmpl w:val="3E56F804"/>
    <w:lvl w:ilvl="0" w:tplc="C212E16A">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A08070E"/>
    <w:multiLevelType w:val="hybridMultilevel"/>
    <w:tmpl w:val="A404D604"/>
    <w:lvl w:ilvl="0" w:tplc="74A0C34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E4E45A2"/>
    <w:multiLevelType w:val="hybridMultilevel"/>
    <w:tmpl w:val="01EAC0D6"/>
    <w:lvl w:ilvl="0" w:tplc="A506800E">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5CA1880"/>
    <w:multiLevelType w:val="hybridMultilevel"/>
    <w:tmpl w:val="9522E0C8"/>
    <w:lvl w:ilvl="0" w:tplc="236080E6">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nsid w:val="79AE6790"/>
    <w:multiLevelType w:val="hybridMultilevel"/>
    <w:tmpl w:val="08AE6FA8"/>
    <w:lvl w:ilvl="0" w:tplc="D3588C68">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E0"/>
    <w:rsid w:val="00000781"/>
    <w:rsid w:val="00007D0B"/>
    <w:rsid w:val="000134F7"/>
    <w:rsid w:val="00013D91"/>
    <w:rsid w:val="00017ED6"/>
    <w:rsid w:val="00025374"/>
    <w:rsid w:val="0002739A"/>
    <w:rsid w:val="00036546"/>
    <w:rsid w:val="0004400D"/>
    <w:rsid w:val="000537F6"/>
    <w:rsid w:val="00054FF4"/>
    <w:rsid w:val="00055580"/>
    <w:rsid w:val="000577CA"/>
    <w:rsid w:val="00060BB9"/>
    <w:rsid w:val="00060D70"/>
    <w:rsid w:val="00071C6D"/>
    <w:rsid w:val="00072847"/>
    <w:rsid w:val="00073317"/>
    <w:rsid w:val="0007581C"/>
    <w:rsid w:val="000758D1"/>
    <w:rsid w:val="00083B66"/>
    <w:rsid w:val="00092D2D"/>
    <w:rsid w:val="00097D9B"/>
    <w:rsid w:val="000A4665"/>
    <w:rsid w:val="000A5E93"/>
    <w:rsid w:val="000B68BB"/>
    <w:rsid w:val="000B7349"/>
    <w:rsid w:val="000C201B"/>
    <w:rsid w:val="000D0379"/>
    <w:rsid w:val="000D3267"/>
    <w:rsid w:val="000D726A"/>
    <w:rsid w:val="000D72E6"/>
    <w:rsid w:val="000E01EB"/>
    <w:rsid w:val="000E2AAF"/>
    <w:rsid w:val="000E32BB"/>
    <w:rsid w:val="000E3F62"/>
    <w:rsid w:val="000E5D7A"/>
    <w:rsid w:val="000F067C"/>
    <w:rsid w:val="000F2BEB"/>
    <w:rsid w:val="000F392A"/>
    <w:rsid w:val="000F46C9"/>
    <w:rsid w:val="000F701B"/>
    <w:rsid w:val="000F741E"/>
    <w:rsid w:val="00102438"/>
    <w:rsid w:val="0010458F"/>
    <w:rsid w:val="00104D1F"/>
    <w:rsid w:val="00115AFE"/>
    <w:rsid w:val="001238A2"/>
    <w:rsid w:val="0014150C"/>
    <w:rsid w:val="00150629"/>
    <w:rsid w:val="001511B2"/>
    <w:rsid w:val="00152116"/>
    <w:rsid w:val="00155321"/>
    <w:rsid w:val="00156C1C"/>
    <w:rsid w:val="00161559"/>
    <w:rsid w:val="00162217"/>
    <w:rsid w:val="001624A8"/>
    <w:rsid w:val="001633A3"/>
    <w:rsid w:val="00175439"/>
    <w:rsid w:val="00176E61"/>
    <w:rsid w:val="001774F7"/>
    <w:rsid w:val="00181777"/>
    <w:rsid w:val="001821DC"/>
    <w:rsid w:val="00185643"/>
    <w:rsid w:val="001976A8"/>
    <w:rsid w:val="001977DB"/>
    <w:rsid w:val="001A36BE"/>
    <w:rsid w:val="001A458D"/>
    <w:rsid w:val="001C10AE"/>
    <w:rsid w:val="001C749C"/>
    <w:rsid w:val="001E6F15"/>
    <w:rsid w:val="00204A50"/>
    <w:rsid w:val="00212C3D"/>
    <w:rsid w:val="00213972"/>
    <w:rsid w:val="0021408A"/>
    <w:rsid w:val="00215F32"/>
    <w:rsid w:val="00226852"/>
    <w:rsid w:val="00230D29"/>
    <w:rsid w:val="00230ED1"/>
    <w:rsid w:val="0023226E"/>
    <w:rsid w:val="00244F5D"/>
    <w:rsid w:val="0024518A"/>
    <w:rsid w:val="002510CD"/>
    <w:rsid w:val="0025623F"/>
    <w:rsid w:val="00273E64"/>
    <w:rsid w:val="002744C5"/>
    <w:rsid w:val="00281E15"/>
    <w:rsid w:val="00281F4E"/>
    <w:rsid w:val="00283BE9"/>
    <w:rsid w:val="002A0495"/>
    <w:rsid w:val="002A5540"/>
    <w:rsid w:val="002B1E79"/>
    <w:rsid w:val="002B51F4"/>
    <w:rsid w:val="002B603F"/>
    <w:rsid w:val="002C1699"/>
    <w:rsid w:val="002C4431"/>
    <w:rsid w:val="002D5674"/>
    <w:rsid w:val="002D7136"/>
    <w:rsid w:val="002E0E30"/>
    <w:rsid w:val="002E1B08"/>
    <w:rsid w:val="002F28FD"/>
    <w:rsid w:val="002F51D8"/>
    <w:rsid w:val="00302ACE"/>
    <w:rsid w:val="00307A00"/>
    <w:rsid w:val="00307B5F"/>
    <w:rsid w:val="00324E12"/>
    <w:rsid w:val="00324F93"/>
    <w:rsid w:val="00330A4F"/>
    <w:rsid w:val="00334C72"/>
    <w:rsid w:val="00335C5A"/>
    <w:rsid w:val="00342B34"/>
    <w:rsid w:val="00343CF0"/>
    <w:rsid w:val="00347042"/>
    <w:rsid w:val="003531FA"/>
    <w:rsid w:val="00355AED"/>
    <w:rsid w:val="0036165C"/>
    <w:rsid w:val="003628C6"/>
    <w:rsid w:val="00367F1A"/>
    <w:rsid w:val="003730B6"/>
    <w:rsid w:val="00377836"/>
    <w:rsid w:val="003902AA"/>
    <w:rsid w:val="00394106"/>
    <w:rsid w:val="0039457B"/>
    <w:rsid w:val="003A261D"/>
    <w:rsid w:val="003B3DD8"/>
    <w:rsid w:val="003B4113"/>
    <w:rsid w:val="003B5D08"/>
    <w:rsid w:val="003D112D"/>
    <w:rsid w:val="003D277D"/>
    <w:rsid w:val="003E292A"/>
    <w:rsid w:val="003E3B6B"/>
    <w:rsid w:val="003E527A"/>
    <w:rsid w:val="003E7125"/>
    <w:rsid w:val="003F12CC"/>
    <w:rsid w:val="00401109"/>
    <w:rsid w:val="00401B6A"/>
    <w:rsid w:val="004039D3"/>
    <w:rsid w:val="0040685D"/>
    <w:rsid w:val="00417D66"/>
    <w:rsid w:val="004233D2"/>
    <w:rsid w:val="00433E21"/>
    <w:rsid w:val="00443C18"/>
    <w:rsid w:val="004452AA"/>
    <w:rsid w:val="0044611A"/>
    <w:rsid w:val="004461F3"/>
    <w:rsid w:val="00447E89"/>
    <w:rsid w:val="00462240"/>
    <w:rsid w:val="00462839"/>
    <w:rsid w:val="00462DB7"/>
    <w:rsid w:val="004705CA"/>
    <w:rsid w:val="00473C65"/>
    <w:rsid w:val="00480717"/>
    <w:rsid w:val="00482146"/>
    <w:rsid w:val="00486797"/>
    <w:rsid w:val="004868DA"/>
    <w:rsid w:val="00487BD6"/>
    <w:rsid w:val="00492C7F"/>
    <w:rsid w:val="004939CA"/>
    <w:rsid w:val="004956A4"/>
    <w:rsid w:val="004A39CF"/>
    <w:rsid w:val="004A47B3"/>
    <w:rsid w:val="004A73DE"/>
    <w:rsid w:val="004C4DA1"/>
    <w:rsid w:val="004C5E63"/>
    <w:rsid w:val="004C7631"/>
    <w:rsid w:val="004D181E"/>
    <w:rsid w:val="004D2E1C"/>
    <w:rsid w:val="004D63BF"/>
    <w:rsid w:val="004E2F0C"/>
    <w:rsid w:val="004E4C77"/>
    <w:rsid w:val="004E6015"/>
    <w:rsid w:val="004E78FF"/>
    <w:rsid w:val="004F4DD5"/>
    <w:rsid w:val="004F5652"/>
    <w:rsid w:val="004F6508"/>
    <w:rsid w:val="004F66B8"/>
    <w:rsid w:val="005015CC"/>
    <w:rsid w:val="0052384D"/>
    <w:rsid w:val="005300B6"/>
    <w:rsid w:val="0053204E"/>
    <w:rsid w:val="00545760"/>
    <w:rsid w:val="00547A51"/>
    <w:rsid w:val="00552358"/>
    <w:rsid w:val="00554189"/>
    <w:rsid w:val="0056489D"/>
    <w:rsid w:val="00571E37"/>
    <w:rsid w:val="00572AE5"/>
    <w:rsid w:val="0057356C"/>
    <w:rsid w:val="0058268A"/>
    <w:rsid w:val="00587AD4"/>
    <w:rsid w:val="005A333A"/>
    <w:rsid w:val="005B21F6"/>
    <w:rsid w:val="005B58AE"/>
    <w:rsid w:val="005D42E0"/>
    <w:rsid w:val="005E16EA"/>
    <w:rsid w:val="005E2173"/>
    <w:rsid w:val="005F1856"/>
    <w:rsid w:val="005F1CE8"/>
    <w:rsid w:val="005F6E87"/>
    <w:rsid w:val="006046F0"/>
    <w:rsid w:val="0060489E"/>
    <w:rsid w:val="00624876"/>
    <w:rsid w:val="00627109"/>
    <w:rsid w:val="00673625"/>
    <w:rsid w:val="006750CD"/>
    <w:rsid w:val="00681F55"/>
    <w:rsid w:val="00682477"/>
    <w:rsid w:val="006829DD"/>
    <w:rsid w:val="00682EF6"/>
    <w:rsid w:val="0068387D"/>
    <w:rsid w:val="0068532F"/>
    <w:rsid w:val="0069384D"/>
    <w:rsid w:val="006A74D6"/>
    <w:rsid w:val="006C7195"/>
    <w:rsid w:val="006D6489"/>
    <w:rsid w:val="006E0369"/>
    <w:rsid w:val="006E352B"/>
    <w:rsid w:val="006F1345"/>
    <w:rsid w:val="006F62CC"/>
    <w:rsid w:val="0070562B"/>
    <w:rsid w:val="0072171F"/>
    <w:rsid w:val="00732B48"/>
    <w:rsid w:val="007405FC"/>
    <w:rsid w:val="0074232A"/>
    <w:rsid w:val="00753668"/>
    <w:rsid w:val="00763DE3"/>
    <w:rsid w:val="00763E80"/>
    <w:rsid w:val="00765D8F"/>
    <w:rsid w:val="007710F9"/>
    <w:rsid w:val="00776139"/>
    <w:rsid w:val="00776F0B"/>
    <w:rsid w:val="00784518"/>
    <w:rsid w:val="007850AD"/>
    <w:rsid w:val="0078735B"/>
    <w:rsid w:val="007901C6"/>
    <w:rsid w:val="00790594"/>
    <w:rsid w:val="00794A16"/>
    <w:rsid w:val="007B42F3"/>
    <w:rsid w:val="007B473F"/>
    <w:rsid w:val="007B5BB6"/>
    <w:rsid w:val="007C42DC"/>
    <w:rsid w:val="007C5E1A"/>
    <w:rsid w:val="007C70A4"/>
    <w:rsid w:val="007D70E0"/>
    <w:rsid w:val="007E067A"/>
    <w:rsid w:val="007E0B79"/>
    <w:rsid w:val="007E2B46"/>
    <w:rsid w:val="007E4FC2"/>
    <w:rsid w:val="007E632E"/>
    <w:rsid w:val="007F16C6"/>
    <w:rsid w:val="0080129F"/>
    <w:rsid w:val="00810B7B"/>
    <w:rsid w:val="00811171"/>
    <w:rsid w:val="0081573E"/>
    <w:rsid w:val="00816336"/>
    <w:rsid w:val="00820958"/>
    <w:rsid w:val="0082745A"/>
    <w:rsid w:val="008311C4"/>
    <w:rsid w:val="00833922"/>
    <w:rsid w:val="008360B1"/>
    <w:rsid w:val="00837B65"/>
    <w:rsid w:val="008410D0"/>
    <w:rsid w:val="008416D2"/>
    <w:rsid w:val="00854DCB"/>
    <w:rsid w:val="00864202"/>
    <w:rsid w:val="00866587"/>
    <w:rsid w:val="00867339"/>
    <w:rsid w:val="00873DC2"/>
    <w:rsid w:val="008745E6"/>
    <w:rsid w:val="00875E03"/>
    <w:rsid w:val="00880942"/>
    <w:rsid w:val="00880B48"/>
    <w:rsid w:val="00880D54"/>
    <w:rsid w:val="008840FC"/>
    <w:rsid w:val="00884308"/>
    <w:rsid w:val="008A0C93"/>
    <w:rsid w:val="008A4E8F"/>
    <w:rsid w:val="008B5084"/>
    <w:rsid w:val="008B6C3A"/>
    <w:rsid w:val="008C11C2"/>
    <w:rsid w:val="008C7D3E"/>
    <w:rsid w:val="008D3DC6"/>
    <w:rsid w:val="008D6806"/>
    <w:rsid w:val="00900459"/>
    <w:rsid w:val="00902986"/>
    <w:rsid w:val="0091087E"/>
    <w:rsid w:val="009123DB"/>
    <w:rsid w:val="009153ED"/>
    <w:rsid w:val="00915B3F"/>
    <w:rsid w:val="00916E0B"/>
    <w:rsid w:val="00916F57"/>
    <w:rsid w:val="00925990"/>
    <w:rsid w:val="00926863"/>
    <w:rsid w:val="0094015F"/>
    <w:rsid w:val="00941893"/>
    <w:rsid w:val="00941CA5"/>
    <w:rsid w:val="00943D85"/>
    <w:rsid w:val="009519B6"/>
    <w:rsid w:val="009539A5"/>
    <w:rsid w:val="00962B7D"/>
    <w:rsid w:val="0097467B"/>
    <w:rsid w:val="00975D76"/>
    <w:rsid w:val="00981722"/>
    <w:rsid w:val="00981D31"/>
    <w:rsid w:val="0098224D"/>
    <w:rsid w:val="00987EB1"/>
    <w:rsid w:val="009A5FC5"/>
    <w:rsid w:val="009B1F3A"/>
    <w:rsid w:val="009C0DB9"/>
    <w:rsid w:val="009C3D57"/>
    <w:rsid w:val="009C5FBE"/>
    <w:rsid w:val="009C607C"/>
    <w:rsid w:val="009C70C9"/>
    <w:rsid w:val="009C794B"/>
    <w:rsid w:val="009D5450"/>
    <w:rsid w:val="009D6412"/>
    <w:rsid w:val="009D75E2"/>
    <w:rsid w:val="009E05D4"/>
    <w:rsid w:val="009E13B0"/>
    <w:rsid w:val="009E1FDD"/>
    <w:rsid w:val="009F349C"/>
    <w:rsid w:val="00A00B3C"/>
    <w:rsid w:val="00A00F3B"/>
    <w:rsid w:val="00A123AC"/>
    <w:rsid w:val="00A14ED1"/>
    <w:rsid w:val="00A17BEA"/>
    <w:rsid w:val="00A24980"/>
    <w:rsid w:val="00A24FC0"/>
    <w:rsid w:val="00A25DDB"/>
    <w:rsid w:val="00A31D04"/>
    <w:rsid w:val="00A41824"/>
    <w:rsid w:val="00A454CE"/>
    <w:rsid w:val="00A46256"/>
    <w:rsid w:val="00A51F16"/>
    <w:rsid w:val="00A61EBC"/>
    <w:rsid w:val="00A703A3"/>
    <w:rsid w:val="00A729E5"/>
    <w:rsid w:val="00A76D42"/>
    <w:rsid w:val="00A918C1"/>
    <w:rsid w:val="00A9417F"/>
    <w:rsid w:val="00A94E47"/>
    <w:rsid w:val="00A9572F"/>
    <w:rsid w:val="00AA1C56"/>
    <w:rsid w:val="00AA1DD3"/>
    <w:rsid w:val="00AA1EE6"/>
    <w:rsid w:val="00AA642F"/>
    <w:rsid w:val="00AA6C55"/>
    <w:rsid w:val="00AB1FF4"/>
    <w:rsid w:val="00AB6445"/>
    <w:rsid w:val="00AC1BEF"/>
    <w:rsid w:val="00AC2697"/>
    <w:rsid w:val="00AC6596"/>
    <w:rsid w:val="00AC6A2F"/>
    <w:rsid w:val="00AC7027"/>
    <w:rsid w:val="00AD4F7D"/>
    <w:rsid w:val="00AD7B1E"/>
    <w:rsid w:val="00AE4BCE"/>
    <w:rsid w:val="00AE4DAE"/>
    <w:rsid w:val="00AE7950"/>
    <w:rsid w:val="00B11259"/>
    <w:rsid w:val="00B11AB5"/>
    <w:rsid w:val="00B1427B"/>
    <w:rsid w:val="00B232F9"/>
    <w:rsid w:val="00B30F19"/>
    <w:rsid w:val="00B310B0"/>
    <w:rsid w:val="00B361AC"/>
    <w:rsid w:val="00B4114A"/>
    <w:rsid w:val="00B46636"/>
    <w:rsid w:val="00B47E6E"/>
    <w:rsid w:val="00B67411"/>
    <w:rsid w:val="00B7150F"/>
    <w:rsid w:val="00B73DAB"/>
    <w:rsid w:val="00B767AD"/>
    <w:rsid w:val="00B8365A"/>
    <w:rsid w:val="00B86A97"/>
    <w:rsid w:val="00B878E0"/>
    <w:rsid w:val="00B918CD"/>
    <w:rsid w:val="00B9306A"/>
    <w:rsid w:val="00B95DF2"/>
    <w:rsid w:val="00BA1193"/>
    <w:rsid w:val="00BA2C9D"/>
    <w:rsid w:val="00BA6847"/>
    <w:rsid w:val="00BA6E91"/>
    <w:rsid w:val="00BA7E9F"/>
    <w:rsid w:val="00BB0586"/>
    <w:rsid w:val="00BB3868"/>
    <w:rsid w:val="00BC015A"/>
    <w:rsid w:val="00BC30EB"/>
    <w:rsid w:val="00BC3181"/>
    <w:rsid w:val="00BC6EE2"/>
    <w:rsid w:val="00BD0209"/>
    <w:rsid w:val="00BD493B"/>
    <w:rsid w:val="00BE2105"/>
    <w:rsid w:val="00BE340D"/>
    <w:rsid w:val="00C00D9B"/>
    <w:rsid w:val="00C101B1"/>
    <w:rsid w:val="00C15663"/>
    <w:rsid w:val="00C22B29"/>
    <w:rsid w:val="00C376FE"/>
    <w:rsid w:val="00C40739"/>
    <w:rsid w:val="00C4170F"/>
    <w:rsid w:val="00C41C3E"/>
    <w:rsid w:val="00C42F56"/>
    <w:rsid w:val="00C4510A"/>
    <w:rsid w:val="00C55623"/>
    <w:rsid w:val="00C62593"/>
    <w:rsid w:val="00C643E6"/>
    <w:rsid w:val="00C653C1"/>
    <w:rsid w:val="00C655B3"/>
    <w:rsid w:val="00C65957"/>
    <w:rsid w:val="00C7021F"/>
    <w:rsid w:val="00C75ADB"/>
    <w:rsid w:val="00C76C6D"/>
    <w:rsid w:val="00C77E53"/>
    <w:rsid w:val="00C868D0"/>
    <w:rsid w:val="00CA0E72"/>
    <w:rsid w:val="00CA49FC"/>
    <w:rsid w:val="00CC0DBB"/>
    <w:rsid w:val="00CC201D"/>
    <w:rsid w:val="00CC3AD0"/>
    <w:rsid w:val="00CD41EB"/>
    <w:rsid w:val="00CE0740"/>
    <w:rsid w:val="00CF0F08"/>
    <w:rsid w:val="00CF2A37"/>
    <w:rsid w:val="00CF31FA"/>
    <w:rsid w:val="00CF7BC5"/>
    <w:rsid w:val="00D04CB7"/>
    <w:rsid w:val="00D073AA"/>
    <w:rsid w:val="00D17809"/>
    <w:rsid w:val="00D20E9B"/>
    <w:rsid w:val="00D322EA"/>
    <w:rsid w:val="00D330B9"/>
    <w:rsid w:val="00D33EA0"/>
    <w:rsid w:val="00D35604"/>
    <w:rsid w:val="00D47499"/>
    <w:rsid w:val="00D54AC5"/>
    <w:rsid w:val="00D5636B"/>
    <w:rsid w:val="00D61410"/>
    <w:rsid w:val="00D61F65"/>
    <w:rsid w:val="00D662D0"/>
    <w:rsid w:val="00D711DB"/>
    <w:rsid w:val="00D900C7"/>
    <w:rsid w:val="00D9060D"/>
    <w:rsid w:val="00D97013"/>
    <w:rsid w:val="00D97C5B"/>
    <w:rsid w:val="00DA43F0"/>
    <w:rsid w:val="00DA4959"/>
    <w:rsid w:val="00DB3F10"/>
    <w:rsid w:val="00DC1E6D"/>
    <w:rsid w:val="00DD255F"/>
    <w:rsid w:val="00DD5C6C"/>
    <w:rsid w:val="00DD6623"/>
    <w:rsid w:val="00DE1A59"/>
    <w:rsid w:val="00DE7BF0"/>
    <w:rsid w:val="00DF75ED"/>
    <w:rsid w:val="00E0483A"/>
    <w:rsid w:val="00E10D07"/>
    <w:rsid w:val="00E133A2"/>
    <w:rsid w:val="00E16891"/>
    <w:rsid w:val="00E16CB3"/>
    <w:rsid w:val="00E226FA"/>
    <w:rsid w:val="00E23240"/>
    <w:rsid w:val="00E34DED"/>
    <w:rsid w:val="00E43D7F"/>
    <w:rsid w:val="00E44D0E"/>
    <w:rsid w:val="00E544EE"/>
    <w:rsid w:val="00E62DCC"/>
    <w:rsid w:val="00E64206"/>
    <w:rsid w:val="00E65D03"/>
    <w:rsid w:val="00E731A3"/>
    <w:rsid w:val="00E734F3"/>
    <w:rsid w:val="00E74314"/>
    <w:rsid w:val="00E765CE"/>
    <w:rsid w:val="00E82784"/>
    <w:rsid w:val="00EA1883"/>
    <w:rsid w:val="00EA2DC5"/>
    <w:rsid w:val="00EB0603"/>
    <w:rsid w:val="00EC1E8B"/>
    <w:rsid w:val="00EC4217"/>
    <w:rsid w:val="00EC6B2C"/>
    <w:rsid w:val="00EC712D"/>
    <w:rsid w:val="00EC7D0F"/>
    <w:rsid w:val="00ED1ABA"/>
    <w:rsid w:val="00ED55E5"/>
    <w:rsid w:val="00ED617B"/>
    <w:rsid w:val="00ED7447"/>
    <w:rsid w:val="00EE17C6"/>
    <w:rsid w:val="00EE6FD8"/>
    <w:rsid w:val="00EE7F6F"/>
    <w:rsid w:val="00F0011D"/>
    <w:rsid w:val="00F00D45"/>
    <w:rsid w:val="00F04373"/>
    <w:rsid w:val="00F110FD"/>
    <w:rsid w:val="00F179A1"/>
    <w:rsid w:val="00F20614"/>
    <w:rsid w:val="00F21B3C"/>
    <w:rsid w:val="00F251DD"/>
    <w:rsid w:val="00F333CB"/>
    <w:rsid w:val="00F34A04"/>
    <w:rsid w:val="00F42D1F"/>
    <w:rsid w:val="00F53350"/>
    <w:rsid w:val="00F567CF"/>
    <w:rsid w:val="00F642CD"/>
    <w:rsid w:val="00F70910"/>
    <w:rsid w:val="00F71661"/>
    <w:rsid w:val="00F84792"/>
    <w:rsid w:val="00F912CF"/>
    <w:rsid w:val="00FA7A1B"/>
    <w:rsid w:val="00FB51B1"/>
    <w:rsid w:val="00FC24A4"/>
    <w:rsid w:val="00FD4089"/>
    <w:rsid w:val="00FD5300"/>
    <w:rsid w:val="00FD7291"/>
    <w:rsid w:val="00FE4DEF"/>
    <w:rsid w:val="00FE753C"/>
    <w:rsid w:val="00FF0DBE"/>
    <w:rsid w:val="00FF654A"/>
    <w:rsid w:val="00FF7CF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314"/>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FD5300"/>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2E0"/>
    <w:rPr>
      <w:color w:val="0000FF"/>
      <w:u w:val="single"/>
    </w:rPr>
  </w:style>
  <w:style w:type="character" w:styleId="CommentReference">
    <w:name w:val="annotation reference"/>
    <w:basedOn w:val="DefaultParagraphFont"/>
    <w:uiPriority w:val="99"/>
    <w:semiHidden/>
    <w:unhideWhenUsed/>
    <w:rsid w:val="0074232A"/>
    <w:rPr>
      <w:sz w:val="16"/>
      <w:szCs w:val="16"/>
    </w:rPr>
  </w:style>
  <w:style w:type="paragraph" w:styleId="CommentText">
    <w:name w:val="annotation text"/>
    <w:basedOn w:val="Normal"/>
    <w:link w:val="CommentTextChar"/>
    <w:uiPriority w:val="99"/>
    <w:semiHidden/>
    <w:unhideWhenUsed/>
    <w:rsid w:val="0074232A"/>
    <w:pPr>
      <w:spacing w:line="240" w:lineRule="auto"/>
    </w:pPr>
    <w:rPr>
      <w:sz w:val="20"/>
      <w:szCs w:val="20"/>
    </w:rPr>
  </w:style>
  <w:style w:type="character" w:customStyle="1" w:styleId="CommentTextChar">
    <w:name w:val="Comment Text Char"/>
    <w:basedOn w:val="DefaultParagraphFont"/>
    <w:link w:val="CommentText"/>
    <w:uiPriority w:val="99"/>
    <w:semiHidden/>
    <w:rsid w:val="0074232A"/>
    <w:rPr>
      <w:sz w:val="20"/>
      <w:szCs w:val="20"/>
      <w:lang w:val="en-GB"/>
    </w:rPr>
  </w:style>
  <w:style w:type="paragraph" w:styleId="CommentSubject">
    <w:name w:val="annotation subject"/>
    <w:basedOn w:val="CommentText"/>
    <w:next w:val="CommentText"/>
    <w:link w:val="CommentSubjectChar"/>
    <w:uiPriority w:val="99"/>
    <w:semiHidden/>
    <w:unhideWhenUsed/>
    <w:rsid w:val="0074232A"/>
    <w:rPr>
      <w:b/>
      <w:bCs/>
    </w:rPr>
  </w:style>
  <w:style w:type="character" w:customStyle="1" w:styleId="CommentSubjectChar">
    <w:name w:val="Comment Subject Char"/>
    <w:basedOn w:val="CommentTextChar"/>
    <w:link w:val="CommentSubject"/>
    <w:uiPriority w:val="99"/>
    <w:semiHidden/>
    <w:rsid w:val="0074232A"/>
    <w:rPr>
      <w:b/>
      <w:bCs/>
      <w:sz w:val="20"/>
      <w:szCs w:val="20"/>
      <w:lang w:val="en-GB"/>
    </w:rPr>
  </w:style>
  <w:style w:type="paragraph" w:styleId="BalloonText">
    <w:name w:val="Balloon Text"/>
    <w:basedOn w:val="Normal"/>
    <w:link w:val="BalloonTextChar"/>
    <w:uiPriority w:val="99"/>
    <w:semiHidden/>
    <w:unhideWhenUsed/>
    <w:rsid w:val="0074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2A"/>
    <w:rPr>
      <w:rFonts w:ascii="Tahoma" w:hAnsi="Tahoma" w:cs="Tahoma"/>
      <w:sz w:val="16"/>
      <w:szCs w:val="16"/>
      <w:lang w:val="en-GB"/>
    </w:rPr>
  </w:style>
  <w:style w:type="paragraph" w:styleId="ListParagraph">
    <w:name w:val="List Paragraph"/>
    <w:basedOn w:val="Normal"/>
    <w:uiPriority w:val="34"/>
    <w:qFormat/>
    <w:rsid w:val="00D20E9B"/>
    <w:pPr>
      <w:ind w:left="720"/>
      <w:contextualSpacing/>
    </w:pPr>
  </w:style>
  <w:style w:type="character" w:customStyle="1" w:styleId="st">
    <w:name w:val="st"/>
    <w:basedOn w:val="DefaultParagraphFont"/>
    <w:rsid w:val="00C4170F"/>
  </w:style>
  <w:style w:type="character" w:customStyle="1" w:styleId="refbody">
    <w:name w:val="refbody"/>
    <w:basedOn w:val="DefaultParagraphFont"/>
    <w:rsid w:val="008D6806"/>
  </w:style>
  <w:style w:type="character" w:customStyle="1" w:styleId="Heading1Char">
    <w:name w:val="Heading 1 Char"/>
    <w:basedOn w:val="DefaultParagraphFont"/>
    <w:link w:val="Heading1"/>
    <w:uiPriority w:val="9"/>
    <w:rsid w:val="00FD5300"/>
    <w:rPr>
      <w:rFonts w:ascii="Times New Roman" w:eastAsiaTheme="majorEastAsia" w:hAnsi="Times New Roman" w:cstheme="majorBidi"/>
      <w:b/>
      <w:bCs/>
      <w:sz w:val="32"/>
      <w:szCs w:val="32"/>
      <w:lang w:val="en-GB"/>
    </w:rPr>
  </w:style>
  <w:style w:type="paragraph" w:styleId="DocumentMap">
    <w:name w:val="Document Map"/>
    <w:basedOn w:val="Normal"/>
    <w:link w:val="DocumentMapChar"/>
    <w:uiPriority w:val="99"/>
    <w:semiHidden/>
    <w:unhideWhenUsed/>
    <w:rsid w:val="00FD5300"/>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D5300"/>
    <w:rPr>
      <w:rFonts w:ascii="Lucida Grande" w:hAnsi="Lucida Grande" w:cs="Lucida Grande"/>
      <w:sz w:val="24"/>
      <w:szCs w:val="24"/>
      <w:lang w:val="en-GB"/>
    </w:rPr>
  </w:style>
  <w:style w:type="paragraph" w:styleId="Title">
    <w:name w:val="Title"/>
    <w:basedOn w:val="Normal"/>
    <w:next w:val="Normal"/>
    <w:link w:val="TitleChar"/>
    <w:uiPriority w:val="10"/>
    <w:qFormat/>
    <w:rsid w:val="0081573E"/>
    <w:pPr>
      <w:spacing w:after="300" w:line="240" w:lineRule="auto"/>
      <w:contextualSpacing/>
      <w:jc w:val="left"/>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1573E"/>
    <w:rPr>
      <w:rFonts w:ascii="Times New Roman" w:eastAsiaTheme="majorEastAsia" w:hAnsi="Times New Roman" w:cstheme="majorBidi"/>
      <w:spacing w:val="5"/>
      <w:kern w:val="28"/>
      <w:sz w:val="40"/>
      <w:szCs w:val="52"/>
      <w:lang w:val="en-GB"/>
    </w:rPr>
  </w:style>
  <w:style w:type="paragraph" w:styleId="Footer">
    <w:name w:val="footer"/>
    <w:basedOn w:val="Normal"/>
    <w:link w:val="FooterChar"/>
    <w:uiPriority w:val="99"/>
    <w:unhideWhenUsed/>
    <w:rsid w:val="005E16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6EA"/>
    <w:rPr>
      <w:rFonts w:ascii="Times New Roman" w:hAnsi="Times New Roman"/>
      <w:sz w:val="24"/>
      <w:lang w:val="en-GB"/>
    </w:rPr>
  </w:style>
  <w:style w:type="character" w:styleId="PageNumber">
    <w:name w:val="page number"/>
    <w:basedOn w:val="DefaultParagraphFont"/>
    <w:uiPriority w:val="99"/>
    <w:semiHidden/>
    <w:unhideWhenUsed/>
    <w:rsid w:val="005E1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314"/>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FD5300"/>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2E0"/>
    <w:rPr>
      <w:color w:val="0000FF"/>
      <w:u w:val="single"/>
    </w:rPr>
  </w:style>
  <w:style w:type="character" w:styleId="CommentReference">
    <w:name w:val="annotation reference"/>
    <w:basedOn w:val="DefaultParagraphFont"/>
    <w:uiPriority w:val="99"/>
    <w:semiHidden/>
    <w:unhideWhenUsed/>
    <w:rsid w:val="0074232A"/>
    <w:rPr>
      <w:sz w:val="16"/>
      <w:szCs w:val="16"/>
    </w:rPr>
  </w:style>
  <w:style w:type="paragraph" w:styleId="CommentText">
    <w:name w:val="annotation text"/>
    <w:basedOn w:val="Normal"/>
    <w:link w:val="CommentTextChar"/>
    <w:uiPriority w:val="99"/>
    <w:semiHidden/>
    <w:unhideWhenUsed/>
    <w:rsid w:val="0074232A"/>
    <w:pPr>
      <w:spacing w:line="240" w:lineRule="auto"/>
    </w:pPr>
    <w:rPr>
      <w:sz w:val="20"/>
      <w:szCs w:val="20"/>
    </w:rPr>
  </w:style>
  <w:style w:type="character" w:customStyle="1" w:styleId="CommentTextChar">
    <w:name w:val="Comment Text Char"/>
    <w:basedOn w:val="DefaultParagraphFont"/>
    <w:link w:val="CommentText"/>
    <w:uiPriority w:val="99"/>
    <w:semiHidden/>
    <w:rsid w:val="0074232A"/>
    <w:rPr>
      <w:sz w:val="20"/>
      <w:szCs w:val="20"/>
      <w:lang w:val="en-GB"/>
    </w:rPr>
  </w:style>
  <w:style w:type="paragraph" w:styleId="CommentSubject">
    <w:name w:val="annotation subject"/>
    <w:basedOn w:val="CommentText"/>
    <w:next w:val="CommentText"/>
    <w:link w:val="CommentSubjectChar"/>
    <w:uiPriority w:val="99"/>
    <w:semiHidden/>
    <w:unhideWhenUsed/>
    <w:rsid w:val="0074232A"/>
    <w:rPr>
      <w:b/>
      <w:bCs/>
    </w:rPr>
  </w:style>
  <w:style w:type="character" w:customStyle="1" w:styleId="CommentSubjectChar">
    <w:name w:val="Comment Subject Char"/>
    <w:basedOn w:val="CommentTextChar"/>
    <w:link w:val="CommentSubject"/>
    <w:uiPriority w:val="99"/>
    <w:semiHidden/>
    <w:rsid w:val="0074232A"/>
    <w:rPr>
      <w:b/>
      <w:bCs/>
      <w:sz w:val="20"/>
      <w:szCs w:val="20"/>
      <w:lang w:val="en-GB"/>
    </w:rPr>
  </w:style>
  <w:style w:type="paragraph" w:styleId="BalloonText">
    <w:name w:val="Balloon Text"/>
    <w:basedOn w:val="Normal"/>
    <w:link w:val="BalloonTextChar"/>
    <w:uiPriority w:val="99"/>
    <w:semiHidden/>
    <w:unhideWhenUsed/>
    <w:rsid w:val="0074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2A"/>
    <w:rPr>
      <w:rFonts w:ascii="Tahoma" w:hAnsi="Tahoma" w:cs="Tahoma"/>
      <w:sz w:val="16"/>
      <w:szCs w:val="16"/>
      <w:lang w:val="en-GB"/>
    </w:rPr>
  </w:style>
  <w:style w:type="paragraph" w:styleId="ListParagraph">
    <w:name w:val="List Paragraph"/>
    <w:basedOn w:val="Normal"/>
    <w:uiPriority w:val="34"/>
    <w:qFormat/>
    <w:rsid w:val="00D20E9B"/>
    <w:pPr>
      <w:ind w:left="720"/>
      <w:contextualSpacing/>
    </w:pPr>
  </w:style>
  <w:style w:type="character" w:customStyle="1" w:styleId="st">
    <w:name w:val="st"/>
    <w:basedOn w:val="DefaultParagraphFont"/>
    <w:rsid w:val="00C4170F"/>
  </w:style>
  <w:style w:type="character" w:customStyle="1" w:styleId="refbody">
    <w:name w:val="refbody"/>
    <w:basedOn w:val="DefaultParagraphFont"/>
    <w:rsid w:val="008D6806"/>
  </w:style>
  <w:style w:type="character" w:customStyle="1" w:styleId="Heading1Char">
    <w:name w:val="Heading 1 Char"/>
    <w:basedOn w:val="DefaultParagraphFont"/>
    <w:link w:val="Heading1"/>
    <w:uiPriority w:val="9"/>
    <w:rsid w:val="00FD5300"/>
    <w:rPr>
      <w:rFonts w:ascii="Times New Roman" w:eastAsiaTheme="majorEastAsia" w:hAnsi="Times New Roman" w:cstheme="majorBidi"/>
      <w:b/>
      <w:bCs/>
      <w:sz w:val="32"/>
      <w:szCs w:val="32"/>
      <w:lang w:val="en-GB"/>
    </w:rPr>
  </w:style>
  <w:style w:type="paragraph" w:styleId="DocumentMap">
    <w:name w:val="Document Map"/>
    <w:basedOn w:val="Normal"/>
    <w:link w:val="DocumentMapChar"/>
    <w:uiPriority w:val="99"/>
    <w:semiHidden/>
    <w:unhideWhenUsed/>
    <w:rsid w:val="00FD5300"/>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D5300"/>
    <w:rPr>
      <w:rFonts w:ascii="Lucida Grande" w:hAnsi="Lucida Grande" w:cs="Lucida Grande"/>
      <w:sz w:val="24"/>
      <w:szCs w:val="24"/>
      <w:lang w:val="en-GB"/>
    </w:rPr>
  </w:style>
  <w:style w:type="paragraph" w:styleId="Title">
    <w:name w:val="Title"/>
    <w:basedOn w:val="Normal"/>
    <w:next w:val="Normal"/>
    <w:link w:val="TitleChar"/>
    <w:uiPriority w:val="10"/>
    <w:qFormat/>
    <w:rsid w:val="0081573E"/>
    <w:pPr>
      <w:spacing w:after="300" w:line="240" w:lineRule="auto"/>
      <w:contextualSpacing/>
      <w:jc w:val="left"/>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1573E"/>
    <w:rPr>
      <w:rFonts w:ascii="Times New Roman" w:eastAsiaTheme="majorEastAsia" w:hAnsi="Times New Roman" w:cstheme="majorBidi"/>
      <w:spacing w:val="5"/>
      <w:kern w:val="28"/>
      <w:sz w:val="40"/>
      <w:szCs w:val="52"/>
      <w:lang w:val="en-GB"/>
    </w:rPr>
  </w:style>
  <w:style w:type="paragraph" w:styleId="Footer">
    <w:name w:val="footer"/>
    <w:basedOn w:val="Normal"/>
    <w:link w:val="FooterChar"/>
    <w:uiPriority w:val="99"/>
    <w:unhideWhenUsed/>
    <w:rsid w:val="005E16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6EA"/>
    <w:rPr>
      <w:rFonts w:ascii="Times New Roman" w:hAnsi="Times New Roman"/>
      <w:sz w:val="24"/>
      <w:lang w:val="en-GB"/>
    </w:rPr>
  </w:style>
  <w:style w:type="character" w:styleId="PageNumber">
    <w:name w:val="page number"/>
    <w:basedOn w:val="DefaultParagraphFont"/>
    <w:uiPriority w:val="99"/>
    <w:semiHidden/>
    <w:unhideWhenUsed/>
    <w:rsid w:val="005E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6426">
      <w:bodyDiv w:val="1"/>
      <w:marLeft w:val="0"/>
      <w:marRight w:val="0"/>
      <w:marTop w:val="0"/>
      <w:marBottom w:val="0"/>
      <w:divBdr>
        <w:top w:val="none" w:sz="0" w:space="0" w:color="auto"/>
        <w:left w:val="none" w:sz="0" w:space="0" w:color="auto"/>
        <w:bottom w:val="none" w:sz="0" w:space="0" w:color="auto"/>
        <w:right w:val="none" w:sz="0" w:space="0" w:color="auto"/>
      </w:divBdr>
    </w:div>
    <w:div w:id="60252236">
      <w:bodyDiv w:val="1"/>
      <w:marLeft w:val="0"/>
      <w:marRight w:val="0"/>
      <w:marTop w:val="0"/>
      <w:marBottom w:val="0"/>
      <w:divBdr>
        <w:top w:val="none" w:sz="0" w:space="0" w:color="auto"/>
        <w:left w:val="none" w:sz="0" w:space="0" w:color="auto"/>
        <w:bottom w:val="none" w:sz="0" w:space="0" w:color="auto"/>
        <w:right w:val="none" w:sz="0" w:space="0" w:color="auto"/>
      </w:divBdr>
      <w:divsChild>
        <w:div w:id="178275550">
          <w:marLeft w:val="0"/>
          <w:marRight w:val="0"/>
          <w:marTop w:val="0"/>
          <w:marBottom w:val="0"/>
          <w:divBdr>
            <w:top w:val="none" w:sz="0" w:space="0" w:color="auto"/>
            <w:left w:val="none" w:sz="0" w:space="0" w:color="auto"/>
            <w:bottom w:val="none" w:sz="0" w:space="0" w:color="auto"/>
            <w:right w:val="none" w:sz="0" w:space="0" w:color="auto"/>
          </w:divBdr>
        </w:div>
      </w:divsChild>
    </w:div>
    <w:div w:id="92282884">
      <w:bodyDiv w:val="1"/>
      <w:marLeft w:val="0"/>
      <w:marRight w:val="0"/>
      <w:marTop w:val="0"/>
      <w:marBottom w:val="0"/>
      <w:divBdr>
        <w:top w:val="none" w:sz="0" w:space="0" w:color="auto"/>
        <w:left w:val="none" w:sz="0" w:space="0" w:color="auto"/>
        <w:bottom w:val="none" w:sz="0" w:space="0" w:color="auto"/>
        <w:right w:val="none" w:sz="0" w:space="0" w:color="auto"/>
      </w:divBdr>
      <w:divsChild>
        <w:div w:id="26490363">
          <w:marLeft w:val="0"/>
          <w:marRight w:val="0"/>
          <w:marTop w:val="0"/>
          <w:marBottom w:val="0"/>
          <w:divBdr>
            <w:top w:val="none" w:sz="0" w:space="0" w:color="auto"/>
            <w:left w:val="none" w:sz="0" w:space="0" w:color="auto"/>
            <w:bottom w:val="none" w:sz="0" w:space="0" w:color="auto"/>
            <w:right w:val="none" w:sz="0" w:space="0" w:color="auto"/>
          </w:divBdr>
        </w:div>
      </w:divsChild>
    </w:div>
    <w:div w:id="158736543">
      <w:bodyDiv w:val="1"/>
      <w:marLeft w:val="0"/>
      <w:marRight w:val="0"/>
      <w:marTop w:val="0"/>
      <w:marBottom w:val="0"/>
      <w:divBdr>
        <w:top w:val="none" w:sz="0" w:space="0" w:color="auto"/>
        <w:left w:val="none" w:sz="0" w:space="0" w:color="auto"/>
        <w:bottom w:val="none" w:sz="0" w:space="0" w:color="auto"/>
        <w:right w:val="none" w:sz="0" w:space="0" w:color="auto"/>
      </w:divBdr>
      <w:divsChild>
        <w:div w:id="283771651">
          <w:marLeft w:val="0"/>
          <w:marRight w:val="0"/>
          <w:marTop w:val="0"/>
          <w:marBottom w:val="0"/>
          <w:divBdr>
            <w:top w:val="none" w:sz="0" w:space="0" w:color="auto"/>
            <w:left w:val="none" w:sz="0" w:space="0" w:color="auto"/>
            <w:bottom w:val="none" w:sz="0" w:space="0" w:color="auto"/>
            <w:right w:val="none" w:sz="0" w:space="0" w:color="auto"/>
          </w:divBdr>
        </w:div>
        <w:div w:id="409740041">
          <w:marLeft w:val="0"/>
          <w:marRight w:val="0"/>
          <w:marTop w:val="0"/>
          <w:marBottom w:val="0"/>
          <w:divBdr>
            <w:top w:val="none" w:sz="0" w:space="0" w:color="auto"/>
            <w:left w:val="none" w:sz="0" w:space="0" w:color="auto"/>
            <w:bottom w:val="none" w:sz="0" w:space="0" w:color="auto"/>
            <w:right w:val="none" w:sz="0" w:space="0" w:color="auto"/>
          </w:divBdr>
        </w:div>
        <w:div w:id="469321280">
          <w:marLeft w:val="0"/>
          <w:marRight w:val="0"/>
          <w:marTop w:val="0"/>
          <w:marBottom w:val="0"/>
          <w:divBdr>
            <w:top w:val="none" w:sz="0" w:space="0" w:color="auto"/>
            <w:left w:val="none" w:sz="0" w:space="0" w:color="auto"/>
            <w:bottom w:val="none" w:sz="0" w:space="0" w:color="auto"/>
            <w:right w:val="none" w:sz="0" w:space="0" w:color="auto"/>
          </w:divBdr>
        </w:div>
        <w:div w:id="806705539">
          <w:marLeft w:val="0"/>
          <w:marRight w:val="0"/>
          <w:marTop w:val="0"/>
          <w:marBottom w:val="0"/>
          <w:divBdr>
            <w:top w:val="none" w:sz="0" w:space="0" w:color="auto"/>
            <w:left w:val="none" w:sz="0" w:space="0" w:color="auto"/>
            <w:bottom w:val="none" w:sz="0" w:space="0" w:color="auto"/>
            <w:right w:val="none" w:sz="0" w:space="0" w:color="auto"/>
          </w:divBdr>
        </w:div>
        <w:div w:id="834228406">
          <w:marLeft w:val="0"/>
          <w:marRight w:val="0"/>
          <w:marTop w:val="0"/>
          <w:marBottom w:val="0"/>
          <w:divBdr>
            <w:top w:val="none" w:sz="0" w:space="0" w:color="auto"/>
            <w:left w:val="none" w:sz="0" w:space="0" w:color="auto"/>
            <w:bottom w:val="none" w:sz="0" w:space="0" w:color="auto"/>
            <w:right w:val="none" w:sz="0" w:space="0" w:color="auto"/>
          </w:divBdr>
        </w:div>
        <w:div w:id="1843154270">
          <w:marLeft w:val="0"/>
          <w:marRight w:val="0"/>
          <w:marTop w:val="0"/>
          <w:marBottom w:val="0"/>
          <w:divBdr>
            <w:top w:val="none" w:sz="0" w:space="0" w:color="auto"/>
            <w:left w:val="none" w:sz="0" w:space="0" w:color="auto"/>
            <w:bottom w:val="none" w:sz="0" w:space="0" w:color="auto"/>
            <w:right w:val="none" w:sz="0" w:space="0" w:color="auto"/>
          </w:divBdr>
        </w:div>
      </w:divsChild>
    </w:div>
    <w:div w:id="189684501">
      <w:bodyDiv w:val="1"/>
      <w:marLeft w:val="0"/>
      <w:marRight w:val="0"/>
      <w:marTop w:val="0"/>
      <w:marBottom w:val="0"/>
      <w:divBdr>
        <w:top w:val="none" w:sz="0" w:space="0" w:color="auto"/>
        <w:left w:val="none" w:sz="0" w:space="0" w:color="auto"/>
        <w:bottom w:val="none" w:sz="0" w:space="0" w:color="auto"/>
        <w:right w:val="none" w:sz="0" w:space="0" w:color="auto"/>
      </w:divBdr>
    </w:div>
    <w:div w:id="244582058">
      <w:bodyDiv w:val="1"/>
      <w:marLeft w:val="0"/>
      <w:marRight w:val="0"/>
      <w:marTop w:val="0"/>
      <w:marBottom w:val="0"/>
      <w:divBdr>
        <w:top w:val="none" w:sz="0" w:space="0" w:color="auto"/>
        <w:left w:val="none" w:sz="0" w:space="0" w:color="auto"/>
        <w:bottom w:val="none" w:sz="0" w:space="0" w:color="auto"/>
        <w:right w:val="none" w:sz="0" w:space="0" w:color="auto"/>
      </w:divBdr>
    </w:div>
    <w:div w:id="286667406">
      <w:bodyDiv w:val="1"/>
      <w:marLeft w:val="0"/>
      <w:marRight w:val="0"/>
      <w:marTop w:val="0"/>
      <w:marBottom w:val="0"/>
      <w:divBdr>
        <w:top w:val="none" w:sz="0" w:space="0" w:color="auto"/>
        <w:left w:val="none" w:sz="0" w:space="0" w:color="auto"/>
        <w:bottom w:val="none" w:sz="0" w:space="0" w:color="auto"/>
        <w:right w:val="none" w:sz="0" w:space="0" w:color="auto"/>
      </w:divBdr>
      <w:divsChild>
        <w:div w:id="856577774">
          <w:marLeft w:val="0"/>
          <w:marRight w:val="0"/>
          <w:marTop w:val="0"/>
          <w:marBottom w:val="0"/>
          <w:divBdr>
            <w:top w:val="none" w:sz="0" w:space="0" w:color="auto"/>
            <w:left w:val="none" w:sz="0" w:space="0" w:color="auto"/>
            <w:bottom w:val="none" w:sz="0" w:space="0" w:color="auto"/>
            <w:right w:val="none" w:sz="0" w:space="0" w:color="auto"/>
          </w:divBdr>
        </w:div>
      </w:divsChild>
    </w:div>
    <w:div w:id="337083016">
      <w:bodyDiv w:val="1"/>
      <w:marLeft w:val="0"/>
      <w:marRight w:val="0"/>
      <w:marTop w:val="0"/>
      <w:marBottom w:val="0"/>
      <w:divBdr>
        <w:top w:val="none" w:sz="0" w:space="0" w:color="auto"/>
        <w:left w:val="none" w:sz="0" w:space="0" w:color="auto"/>
        <w:bottom w:val="none" w:sz="0" w:space="0" w:color="auto"/>
        <w:right w:val="none" w:sz="0" w:space="0" w:color="auto"/>
      </w:divBdr>
      <w:divsChild>
        <w:div w:id="571626718">
          <w:marLeft w:val="0"/>
          <w:marRight w:val="0"/>
          <w:marTop w:val="0"/>
          <w:marBottom w:val="0"/>
          <w:divBdr>
            <w:top w:val="none" w:sz="0" w:space="0" w:color="auto"/>
            <w:left w:val="none" w:sz="0" w:space="0" w:color="auto"/>
            <w:bottom w:val="none" w:sz="0" w:space="0" w:color="auto"/>
            <w:right w:val="none" w:sz="0" w:space="0" w:color="auto"/>
          </w:divBdr>
        </w:div>
        <w:div w:id="967659261">
          <w:marLeft w:val="0"/>
          <w:marRight w:val="0"/>
          <w:marTop w:val="0"/>
          <w:marBottom w:val="0"/>
          <w:divBdr>
            <w:top w:val="none" w:sz="0" w:space="0" w:color="auto"/>
            <w:left w:val="none" w:sz="0" w:space="0" w:color="auto"/>
            <w:bottom w:val="none" w:sz="0" w:space="0" w:color="auto"/>
            <w:right w:val="none" w:sz="0" w:space="0" w:color="auto"/>
          </w:divBdr>
        </w:div>
        <w:div w:id="1115563808">
          <w:marLeft w:val="0"/>
          <w:marRight w:val="0"/>
          <w:marTop w:val="0"/>
          <w:marBottom w:val="0"/>
          <w:divBdr>
            <w:top w:val="none" w:sz="0" w:space="0" w:color="auto"/>
            <w:left w:val="none" w:sz="0" w:space="0" w:color="auto"/>
            <w:bottom w:val="none" w:sz="0" w:space="0" w:color="auto"/>
            <w:right w:val="none" w:sz="0" w:space="0" w:color="auto"/>
          </w:divBdr>
        </w:div>
        <w:div w:id="1403601368">
          <w:marLeft w:val="0"/>
          <w:marRight w:val="0"/>
          <w:marTop w:val="0"/>
          <w:marBottom w:val="0"/>
          <w:divBdr>
            <w:top w:val="none" w:sz="0" w:space="0" w:color="auto"/>
            <w:left w:val="none" w:sz="0" w:space="0" w:color="auto"/>
            <w:bottom w:val="none" w:sz="0" w:space="0" w:color="auto"/>
            <w:right w:val="none" w:sz="0" w:space="0" w:color="auto"/>
          </w:divBdr>
        </w:div>
        <w:div w:id="1708095785">
          <w:marLeft w:val="0"/>
          <w:marRight w:val="0"/>
          <w:marTop w:val="0"/>
          <w:marBottom w:val="0"/>
          <w:divBdr>
            <w:top w:val="none" w:sz="0" w:space="0" w:color="auto"/>
            <w:left w:val="none" w:sz="0" w:space="0" w:color="auto"/>
            <w:bottom w:val="none" w:sz="0" w:space="0" w:color="auto"/>
            <w:right w:val="none" w:sz="0" w:space="0" w:color="auto"/>
          </w:divBdr>
        </w:div>
        <w:div w:id="1790129304">
          <w:marLeft w:val="0"/>
          <w:marRight w:val="0"/>
          <w:marTop w:val="0"/>
          <w:marBottom w:val="0"/>
          <w:divBdr>
            <w:top w:val="none" w:sz="0" w:space="0" w:color="auto"/>
            <w:left w:val="none" w:sz="0" w:space="0" w:color="auto"/>
            <w:bottom w:val="none" w:sz="0" w:space="0" w:color="auto"/>
            <w:right w:val="none" w:sz="0" w:space="0" w:color="auto"/>
          </w:divBdr>
        </w:div>
      </w:divsChild>
    </w:div>
    <w:div w:id="362362121">
      <w:bodyDiv w:val="1"/>
      <w:marLeft w:val="0"/>
      <w:marRight w:val="0"/>
      <w:marTop w:val="0"/>
      <w:marBottom w:val="0"/>
      <w:divBdr>
        <w:top w:val="none" w:sz="0" w:space="0" w:color="auto"/>
        <w:left w:val="none" w:sz="0" w:space="0" w:color="auto"/>
        <w:bottom w:val="none" w:sz="0" w:space="0" w:color="auto"/>
        <w:right w:val="none" w:sz="0" w:space="0" w:color="auto"/>
      </w:divBdr>
      <w:divsChild>
        <w:div w:id="577330490">
          <w:marLeft w:val="0"/>
          <w:marRight w:val="0"/>
          <w:marTop w:val="0"/>
          <w:marBottom w:val="0"/>
          <w:divBdr>
            <w:top w:val="none" w:sz="0" w:space="0" w:color="auto"/>
            <w:left w:val="none" w:sz="0" w:space="0" w:color="auto"/>
            <w:bottom w:val="none" w:sz="0" w:space="0" w:color="auto"/>
            <w:right w:val="none" w:sz="0" w:space="0" w:color="auto"/>
          </w:divBdr>
        </w:div>
      </w:divsChild>
    </w:div>
    <w:div w:id="421950314">
      <w:bodyDiv w:val="1"/>
      <w:marLeft w:val="0"/>
      <w:marRight w:val="0"/>
      <w:marTop w:val="0"/>
      <w:marBottom w:val="0"/>
      <w:divBdr>
        <w:top w:val="none" w:sz="0" w:space="0" w:color="auto"/>
        <w:left w:val="none" w:sz="0" w:space="0" w:color="auto"/>
        <w:bottom w:val="none" w:sz="0" w:space="0" w:color="auto"/>
        <w:right w:val="none" w:sz="0" w:space="0" w:color="auto"/>
      </w:divBdr>
      <w:divsChild>
        <w:div w:id="51124606">
          <w:marLeft w:val="0"/>
          <w:marRight w:val="0"/>
          <w:marTop w:val="0"/>
          <w:marBottom w:val="0"/>
          <w:divBdr>
            <w:top w:val="none" w:sz="0" w:space="0" w:color="auto"/>
            <w:left w:val="none" w:sz="0" w:space="0" w:color="auto"/>
            <w:bottom w:val="none" w:sz="0" w:space="0" w:color="auto"/>
            <w:right w:val="none" w:sz="0" w:space="0" w:color="auto"/>
          </w:divBdr>
        </w:div>
        <w:div w:id="130053836">
          <w:marLeft w:val="0"/>
          <w:marRight w:val="0"/>
          <w:marTop w:val="0"/>
          <w:marBottom w:val="0"/>
          <w:divBdr>
            <w:top w:val="none" w:sz="0" w:space="0" w:color="auto"/>
            <w:left w:val="none" w:sz="0" w:space="0" w:color="auto"/>
            <w:bottom w:val="none" w:sz="0" w:space="0" w:color="auto"/>
            <w:right w:val="none" w:sz="0" w:space="0" w:color="auto"/>
          </w:divBdr>
        </w:div>
        <w:div w:id="297955240">
          <w:marLeft w:val="0"/>
          <w:marRight w:val="0"/>
          <w:marTop w:val="0"/>
          <w:marBottom w:val="0"/>
          <w:divBdr>
            <w:top w:val="none" w:sz="0" w:space="0" w:color="auto"/>
            <w:left w:val="none" w:sz="0" w:space="0" w:color="auto"/>
            <w:bottom w:val="none" w:sz="0" w:space="0" w:color="auto"/>
            <w:right w:val="none" w:sz="0" w:space="0" w:color="auto"/>
          </w:divBdr>
        </w:div>
        <w:div w:id="302590346">
          <w:marLeft w:val="0"/>
          <w:marRight w:val="0"/>
          <w:marTop w:val="0"/>
          <w:marBottom w:val="0"/>
          <w:divBdr>
            <w:top w:val="none" w:sz="0" w:space="0" w:color="auto"/>
            <w:left w:val="none" w:sz="0" w:space="0" w:color="auto"/>
            <w:bottom w:val="none" w:sz="0" w:space="0" w:color="auto"/>
            <w:right w:val="none" w:sz="0" w:space="0" w:color="auto"/>
          </w:divBdr>
        </w:div>
        <w:div w:id="561407803">
          <w:marLeft w:val="0"/>
          <w:marRight w:val="0"/>
          <w:marTop w:val="0"/>
          <w:marBottom w:val="0"/>
          <w:divBdr>
            <w:top w:val="none" w:sz="0" w:space="0" w:color="auto"/>
            <w:left w:val="none" w:sz="0" w:space="0" w:color="auto"/>
            <w:bottom w:val="none" w:sz="0" w:space="0" w:color="auto"/>
            <w:right w:val="none" w:sz="0" w:space="0" w:color="auto"/>
          </w:divBdr>
        </w:div>
        <w:div w:id="666518217">
          <w:marLeft w:val="0"/>
          <w:marRight w:val="0"/>
          <w:marTop w:val="0"/>
          <w:marBottom w:val="0"/>
          <w:divBdr>
            <w:top w:val="none" w:sz="0" w:space="0" w:color="auto"/>
            <w:left w:val="none" w:sz="0" w:space="0" w:color="auto"/>
            <w:bottom w:val="none" w:sz="0" w:space="0" w:color="auto"/>
            <w:right w:val="none" w:sz="0" w:space="0" w:color="auto"/>
          </w:divBdr>
        </w:div>
        <w:div w:id="801968586">
          <w:marLeft w:val="0"/>
          <w:marRight w:val="0"/>
          <w:marTop w:val="0"/>
          <w:marBottom w:val="0"/>
          <w:divBdr>
            <w:top w:val="none" w:sz="0" w:space="0" w:color="auto"/>
            <w:left w:val="none" w:sz="0" w:space="0" w:color="auto"/>
            <w:bottom w:val="none" w:sz="0" w:space="0" w:color="auto"/>
            <w:right w:val="none" w:sz="0" w:space="0" w:color="auto"/>
          </w:divBdr>
        </w:div>
        <w:div w:id="876309638">
          <w:marLeft w:val="0"/>
          <w:marRight w:val="0"/>
          <w:marTop w:val="0"/>
          <w:marBottom w:val="0"/>
          <w:divBdr>
            <w:top w:val="none" w:sz="0" w:space="0" w:color="auto"/>
            <w:left w:val="none" w:sz="0" w:space="0" w:color="auto"/>
            <w:bottom w:val="none" w:sz="0" w:space="0" w:color="auto"/>
            <w:right w:val="none" w:sz="0" w:space="0" w:color="auto"/>
          </w:divBdr>
        </w:div>
        <w:div w:id="1029643006">
          <w:marLeft w:val="0"/>
          <w:marRight w:val="0"/>
          <w:marTop w:val="0"/>
          <w:marBottom w:val="0"/>
          <w:divBdr>
            <w:top w:val="none" w:sz="0" w:space="0" w:color="auto"/>
            <w:left w:val="none" w:sz="0" w:space="0" w:color="auto"/>
            <w:bottom w:val="none" w:sz="0" w:space="0" w:color="auto"/>
            <w:right w:val="none" w:sz="0" w:space="0" w:color="auto"/>
          </w:divBdr>
        </w:div>
        <w:div w:id="1063674574">
          <w:marLeft w:val="0"/>
          <w:marRight w:val="0"/>
          <w:marTop w:val="0"/>
          <w:marBottom w:val="0"/>
          <w:divBdr>
            <w:top w:val="none" w:sz="0" w:space="0" w:color="auto"/>
            <w:left w:val="none" w:sz="0" w:space="0" w:color="auto"/>
            <w:bottom w:val="none" w:sz="0" w:space="0" w:color="auto"/>
            <w:right w:val="none" w:sz="0" w:space="0" w:color="auto"/>
          </w:divBdr>
        </w:div>
        <w:div w:id="1674527637">
          <w:marLeft w:val="0"/>
          <w:marRight w:val="0"/>
          <w:marTop w:val="0"/>
          <w:marBottom w:val="0"/>
          <w:divBdr>
            <w:top w:val="none" w:sz="0" w:space="0" w:color="auto"/>
            <w:left w:val="none" w:sz="0" w:space="0" w:color="auto"/>
            <w:bottom w:val="none" w:sz="0" w:space="0" w:color="auto"/>
            <w:right w:val="none" w:sz="0" w:space="0" w:color="auto"/>
          </w:divBdr>
        </w:div>
        <w:div w:id="1861165301">
          <w:marLeft w:val="0"/>
          <w:marRight w:val="0"/>
          <w:marTop w:val="0"/>
          <w:marBottom w:val="0"/>
          <w:divBdr>
            <w:top w:val="none" w:sz="0" w:space="0" w:color="auto"/>
            <w:left w:val="none" w:sz="0" w:space="0" w:color="auto"/>
            <w:bottom w:val="none" w:sz="0" w:space="0" w:color="auto"/>
            <w:right w:val="none" w:sz="0" w:space="0" w:color="auto"/>
          </w:divBdr>
        </w:div>
      </w:divsChild>
    </w:div>
    <w:div w:id="425810107">
      <w:bodyDiv w:val="1"/>
      <w:marLeft w:val="0"/>
      <w:marRight w:val="0"/>
      <w:marTop w:val="0"/>
      <w:marBottom w:val="0"/>
      <w:divBdr>
        <w:top w:val="none" w:sz="0" w:space="0" w:color="auto"/>
        <w:left w:val="none" w:sz="0" w:space="0" w:color="auto"/>
        <w:bottom w:val="none" w:sz="0" w:space="0" w:color="auto"/>
        <w:right w:val="none" w:sz="0" w:space="0" w:color="auto"/>
      </w:divBdr>
      <w:divsChild>
        <w:div w:id="1459183350">
          <w:marLeft w:val="0"/>
          <w:marRight w:val="0"/>
          <w:marTop w:val="0"/>
          <w:marBottom w:val="0"/>
          <w:divBdr>
            <w:top w:val="none" w:sz="0" w:space="0" w:color="auto"/>
            <w:left w:val="none" w:sz="0" w:space="0" w:color="auto"/>
            <w:bottom w:val="none" w:sz="0" w:space="0" w:color="auto"/>
            <w:right w:val="none" w:sz="0" w:space="0" w:color="auto"/>
          </w:divBdr>
        </w:div>
      </w:divsChild>
    </w:div>
    <w:div w:id="449782707">
      <w:bodyDiv w:val="1"/>
      <w:marLeft w:val="0"/>
      <w:marRight w:val="0"/>
      <w:marTop w:val="0"/>
      <w:marBottom w:val="0"/>
      <w:divBdr>
        <w:top w:val="none" w:sz="0" w:space="0" w:color="auto"/>
        <w:left w:val="none" w:sz="0" w:space="0" w:color="auto"/>
        <w:bottom w:val="none" w:sz="0" w:space="0" w:color="auto"/>
        <w:right w:val="none" w:sz="0" w:space="0" w:color="auto"/>
      </w:divBdr>
      <w:divsChild>
        <w:div w:id="1868375319">
          <w:marLeft w:val="0"/>
          <w:marRight w:val="0"/>
          <w:marTop w:val="0"/>
          <w:marBottom w:val="0"/>
          <w:divBdr>
            <w:top w:val="none" w:sz="0" w:space="0" w:color="auto"/>
            <w:left w:val="none" w:sz="0" w:space="0" w:color="auto"/>
            <w:bottom w:val="none" w:sz="0" w:space="0" w:color="auto"/>
            <w:right w:val="none" w:sz="0" w:space="0" w:color="auto"/>
          </w:divBdr>
        </w:div>
      </w:divsChild>
    </w:div>
    <w:div w:id="522134665">
      <w:bodyDiv w:val="1"/>
      <w:marLeft w:val="0"/>
      <w:marRight w:val="0"/>
      <w:marTop w:val="0"/>
      <w:marBottom w:val="0"/>
      <w:divBdr>
        <w:top w:val="none" w:sz="0" w:space="0" w:color="auto"/>
        <w:left w:val="none" w:sz="0" w:space="0" w:color="auto"/>
        <w:bottom w:val="none" w:sz="0" w:space="0" w:color="auto"/>
        <w:right w:val="none" w:sz="0" w:space="0" w:color="auto"/>
      </w:divBdr>
      <w:divsChild>
        <w:div w:id="206721334">
          <w:marLeft w:val="0"/>
          <w:marRight w:val="0"/>
          <w:marTop w:val="0"/>
          <w:marBottom w:val="0"/>
          <w:divBdr>
            <w:top w:val="none" w:sz="0" w:space="0" w:color="auto"/>
            <w:left w:val="none" w:sz="0" w:space="0" w:color="auto"/>
            <w:bottom w:val="none" w:sz="0" w:space="0" w:color="auto"/>
            <w:right w:val="none" w:sz="0" w:space="0" w:color="auto"/>
          </w:divBdr>
        </w:div>
      </w:divsChild>
    </w:div>
    <w:div w:id="542599580">
      <w:bodyDiv w:val="1"/>
      <w:marLeft w:val="0"/>
      <w:marRight w:val="0"/>
      <w:marTop w:val="0"/>
      <w:marBottom w:val="0"/>
      <w:divBdr>
        <w:top w:val="none" w:sz="0" w:space="0" w:color="auto"/>
        <w:left w:val="none" w:sz="0" w:space="0" w:color="auto"/>
        <w:bottom w:val="none" w:sz="0" w:space="0" w:color="auto"/>
        <w:right w:val="none" w:sz="0" w:space="0" w:color="auto"/>
      </w:divBdr>
      <w:divsChild>
        <w:div w:id="1879508303">
          <w:marLeft w:val="0"/>
          <w:marRight w:val="0"/>
          <w:marTop w:val="0"/>
          <w:marBottom w:val="0"/>
          <w:divBdr>
            <w:top w:val="none" w:sz="0" w:space="0" w:color="auto"/>
            <w:left w:val="none" w:sz="0" w:space="0" w:color="auto"/>
            <w:bottom w:val="none" w:sz="0" w:space="0" w:color="auto"/>
            <w:right w:val="none" w:sz="0" w:space="0" w:color="auto"/>
          </w:divBdr>
        </w:div>
      </w:divsChild>
    </w:div>
    <w:div w:id="578099570">
      <w:bodyDiv w:val="1"/>
      <w:marLeft w:val="0"/>
      <w:marRight w:val="0"/>
      <w:marTop w:val="0"/>
      <w:marBottom w:val="0"/>
      <w:divBdr>
        <w:top w:val="none" w:sz="0" w:space="0" w:color="auto"/>
        <w:left w:val="none" w:sz="0" w:space="0" w:color="auto"/>
        <w:bottom w:val="none" w:sz="0" w:space="0" w:color="auto"/>
        <w:right w:val="none" w:sz="0" w:space="0" w:color="auto"/>
      </w:divBdr>
      <w:divsChild>
        <w:div w:id="1370304616">
          <w:marLeft w:val="0"/>
          <w:marRight w:val="0"/>
          <w:marTop w:val="0"/>
          <w:marBottom w:val="0"/>
          <w:divBdr>
            <w:top w:val="none" w:sz="0" w:space="0" w:color="auto"/>
            <w:left w:val="none" w:sz="0" w:space="0" w:color="auto"/>
            <w:bottom w:val="none" w:sz="0" w:space="0" w:color="auto"/>
            <w:right w:val="none" w:sz="0" w:space="0" w:color="auto"/>
          </w:divBdr>
        </w:div>
      </w:divsChild>
    </w:div>
    <w:div w:id="615521616">
      <w:bodyDiv w:val="1"/>
      <w:marLeft w:val="0"/>
      <w:marRight w:val="0"/>
      <w:marTop w:val="0"/>
      <w:marBottom w:val="0"/>
      <w:divBdr>
        <w:top w:val="none" w:sz="0" w:space="0" w:color="auto"/>
        <w:left w:val="none" w:sz="0" w:space="0" w:color="auto"/>
        <w:bottom w:val="none" w:sz="0" w:space="0" w:color="auto"/>
        <w:right w:val="none" w:sz="0" w:space="0" w:color="auto"/>
      </w:divBdr>
      <w:divsChild>
        <w:div w:id="983511606">
          <w:marLeft w:val="0"/>
          <w:marRight w:val="0"/>
          <w:marTop w:val="0"/>
          <w:marBottom w:val="0"/>
          <w:divBdr>
            <w:top w:val="none" w:sz="0" w:space="0" w:color="auto"/>
            <w:left w:val="none" w:sz="0" w:space="0" w:color="auto"/>
            <w:bottom w:val="none" w:sz="0" w:space="0" w:color="auto"/>
            <w:right w:val="none" w:sz="0" w:space="0" w:color="auto"/>
          </w:divBdr>
        </w:div>
      </w:divsChild>
    </w:div>
    <w:div w:id="618220064">
      <w:bodyDiv w:val="1"/>
      <w:marLeft w:val="0"/>
      <w:marRight w:val="0"/>
      <w:marTop w:val="0"/>
      <w:marBottom w:val="0"/>
      <w:divBdr>
        <w:top w:val="none" w:sz="0" w:space="0" w:color="auto"/>
        <w:left w:val="none" w:sz="0" w:space="0" w:color="auto"/>
        <w:bottom w:val="none" w:sz="0" w:space="0" w:color="auto"/>
        <w:right w:val="none" w:sz="0" w:space="0" w:color="auto"/>
      </w:divBdr>
      <w:divsChild>
        <w:div w:id="721561187">
          <w:marLeft w:val="0"/>
          <w:marRight w:val="0"/>
          <w:marTop w:val="0"/>
          <w:marBottom w:val="0"/>
          <w:divBdr>
            <w:top w:val="none" w:sz="0" w:space="0" w:color="auto"/>
            <w:left w:val="none" w:sz="0" w:space="0" w:color="auto"/>
            <w:bottom w:val="none" w:sz="0" w:space="0" w:color="auto"/>
            <w:right w:val="none" w:sz="0" w:space="0" w:color="auto"/>
          </w:divBdr>
        </w:div>
      </w:divsChild>
    </w:div>
    <w:div w:id="654841987">
      <w:bodyDiv w:val="1"/>
      <w:marLeft w:val="0"/>
      <w:marRight w:val="0"/>
      <w:marTop w:val="0"/>
      <w:marBottom w:val="0"/>
      <w:divBdr>
        <w:top w:val="none" w:sz="0" w:space="0" w:color="auto"/>
        <w:left w:val="none" w:sz="0" w:space="0" w:color="auto"/>
        <w:bottom w:val="none" w:sz="0" w:space="0" w:color="auto"/>
        <w:right w:val="none" w:sz="0" w:space="0" w:color="auto"/>
      </w:divBdr>
      <w:divsChild>
        <w:div w:id="779103306">
          <w:marLeft w:val="0"/>
          <w:marRight w:val="0"/>
          <w:marTop w:val="0"/>
          <w:marBottom w:val="0"/>
          <w:divBdr>
            <w:top w:val="none" w:sz="0" w:space="0" w:color="auto"/>
            <w:left w:val="none" w:sz="0" w:space="0" w:color="auto"/>
            <w:bottom w:val="none" w:sz="0" w:space="0" w:color="auto"/>
            <w:right w:val="none" w:sz="0" w:space="0" w:color="auto"/>
          </w:divBdr>
        </w:div>
      </w:divsChild>
    </w:div>
    <w:div w:id="669480835">
      <w:bodyDiv w:val="1"/>
      <w:marLeft w:val="0"/>
      <w:marRight w:val="0"/>
      <w:marTop w:val="0"/>
      <w:marBottom w:val="0"/>
      <w:divBdr>
        <w:top w:val="none" w:sz="0" w:space="0" w:color="auto"/>
        <w:left w:val="none" w:sz="0" w:space="0" w:color="auto"/>
        <w:bottom w:val="none" w:sz="0" w:space="0" w:color="auto"/>
        <w:right w:val="none" w:sz="0" w:space="0" w:color="auto"/>
      </w:divBdr>
      <w:divsChild>
        <w:div w:id="600332041">
          <w:marLeft w:val="0"/>
          <w:marRight w:val="0"/>
          <w:marTop w:val="0"/>
          <w:marBottom w:val="0"/>
          <w:divBdr>
            <w:top w:val="none" w:sz="0" w:space="0" w:color="auto"/>
            <w:left w:val="none" w:sz="0" w:space="0" w:color="auto"/>
            <w:bottom w:val="none" w:sz="0" w:space="0" w:color="auto"/>
            <w:right w:val="none" w:sz="0" w:space="0" w:color="auto"/>
          </w:divBdr>
        </w:div>
      </w:divsChild>
    </w:div>
    <w:div w:id="734863722">
      <w:bodyDiv w:val="1"/>
      <w:marLeft w:val="0"/>
      <w:marRight w:val="0"/>
      <w:marTop w:val="0"/>
      <w:marBottom w:val="0"/>
      <w:divBdr>
        <w:top w:val="none" w:sz="0" w:space="0" w:color="auto"/>
        <w:left w:val="none" w:sz="0" w:space="0" w:color="auto"/>
        <w:bottom w:val="none" w:sz="0" w:space="0" w:color="auto"/>
        <w:right w:val="none" w:sz="0" w:space="0" w:color="auto"/>
      </w:divBdr>
      <w:divsChild>
        <w:div w:id="1253010147">
          <w:marLeft w:val="0"/>
          <w:marRight w:val="0"/>
          <w:marTop w:val="0"/>
          <w:marBottom w:val="0"/>
          <w:divBdr>
            <w:top w:val="none" w:sz="0" w:space="0" w:color="auto"/>
            <w:left w:val="none" w:sz="0" w:space="0" w:color="auto"/>
            <w:bottom w:val="none" w:sz="0" w:space="0" w:color="auto"/>
            <w:right w:val="none" w:sz="0" w:space="0" w:color="auto"/>
          </w:divBdr>
        </w:div>
      </w:divsChild>
    </w:div>
    <w:div w:id="761921889">
      <w:bodyDiv w:val="1"/>
      <w:marLeft w:val="0"/>
      <w:marRight w:val="0"/>
      <w:marTop w:val="0"/>
      <w:marBottom w:val="0"/>
      <w:divBdr>
        <w:top w:val="none" w:sz="0" w:space="0" w:color="auto"/>
        <w:left w:val="none" w:sz="0" w:space="0" w:color="auto"/>
        <w:bottom w:val="none" w:sz="0" w:space="0" w:color="auto"/>
        <w:right w:val="none" w:sz="0" w:space="0" w:color="auto"/>
      </w:divBdr>
    </w:div>
    <w:div w:id="824857362">
      <w:bodyDiv w:val="1"/>
      <w:marLeft w:val="0"/>
      <w:marRight w:val="0"/>
      <w:marTop w:val="0"/>
      <w:marBottom w:val="0"/>
      <w:divBdr>
        <w:top w:val="none" w:sz="0" w:space="0" w:color="auto"/>
        <w:left w:val="none" w:sz="0" w:space="0" w:color="auto"/>
        <w:bottom w:val="none" w:sz="0" w:space="0" w:color="auto"/>
        <w:right w:val="none" w:sz="0" w:space="0" w:color="auto"/>
      </w:divBdr>
      <w:divsChild>
        <w:div w:id="247733388">
          <w:marLeft w:val="0"/>
          <w:marRight w:val="0"/>
          <w:marTop w:val="0"/>
          <w:marBottom w:val="0"/>
          <w:divBdr>
            <w:top w:val="none" w:sz="0" w:space="0" w:color="auto"/>
            <w:left w:val="none" w:sz="0" w:space="0" w:color="auto"/>
            <w:bottom w:val="none" w:sz="0" w:space="0" w:color="auto"/>
            <w:right w:val="none" w:sz="0" w:space="0" w:color="auto"/>
          </w:divBdr>
        </w:div>
        <w:div w:id="718288497">
          <w:marLeft w:val="0"/>
          <w:marRight w:val="0"/>
          <w:marTop w:val="0"/>
          <w:marBottom w:val="0"/>
          <w:divBdr>
            <w:top w:val="none" w:sz="0" w:space="0" w:color="auto"/>
            <w:left w:val="none" w:sz="0" w:space="0" w:color="auto"/>
            <w:bottom w:val="none" w:sz="0" w:space="0" w:color="auto"/>
            <w:right w:val="none" w:sz="0" w:space="0" w:color="auto"/>
          </w:divBdr>
        </w:div>
      </w:divsChild>
    </w:div>
    <w:div w:id="853693948">
      <w:bodyDiv w:val="1"/>
      <w:marLeft w:val="0"/>
      <w:marRight w:val="0"/>
      <w:marTop w:val="0"/>
      <w:marBottom w:val="0"/>
      <w:divBdr>
        <w:top w:val="none" w:sz="0" w:space="0" w:color="auto"/>
        <w:left w:val="none" w:sz="0" w:space="0" w:color="auto"/>
        <w:bottom w:val="none" w:sz="0" w:space="0" w:color="auto"/>
        <w:right w:val="none" w:sz="0" w:space="0" w:color="auto"/>
      </w:divBdr>
      <w:divsChild>
        <w:div w:id="369038188">
          <w:marLeft w:val="0"/>
          <w:marRight w:val="0"/>
          <w:marTop w:val="0"/>
          <w:marBottom w:val="0"/>
          <w:divBdr>
            <w:top w:val="none" w:sz="0" w:space="0" w:color="auto"/>
            <w:left w:val="none" w:sz="0" w:space="0" w:color="auto"/>
            <w:bottom w:val="none" w:sz="0" w:space="0" w:color="auto"/>
            <w:right w:val="none" w:sz="0" w:space="0" w:color="auto"/>
          </w:divBdr>
          <w:divsChild>
            <w:div w:id="906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2640">
      <w:bodyDiv w:val="1"/>
      <w:marLeft w:val="0"/>
      <w:marRight w:val="0"/>
      <w:marTop w:val="0"/>
      <w:marBottom w:val="0"/>
      <w:divBdr>
        <w:top w:val="none" w:sz="0" w:space="0" w:color="auto"/>
        <w:left w:val="none" w:sz="0" w:space="0" w:color="auto"/>
        <w:bottom w:val="none" w:sz="0" w:space="0" w:color="auto"/>
        <w:right w:val="none" w:sz="0" w:space="0" w:color="auto"/>
      </w:divBdr>
      <w:divsChild>
        <w:div w:id="1690981874">
          <w:marLeft w:val="0"/>
          <w:marRight w:val="0"/>
          <w:marTop w:val="0"/>
          <w:marBottom w:val="0"/>
          <w:divBdr>
            <w:top w:val="none" w:sz="0" w:space="0" w:color="auto"/>
            <w:left w:val="none" w:sz="0" w:space="0" w:color="auto"/>
            <w:bottom w:val="none" w:sz="0" w:space="0" w:color="auto"/>
            <w:right w:val="none" w:sz="0" w:space="0" w:color="auto"/>
          </w:divBdr>
        </w:div>
      </w:divsChild>
    </w:div>
    <w:div w:id="919867879">
      <w:bodyDiv w:val="1"/>
      <w:marLeft w:val="0"/>
      <w:marRight w:val="0"/>
      <w:marTop w:val="0"/>
      <w:marBottom w:val="0"/>
      <w:divBdr>
        <w:top w:val="none" w:sz="0" w:space="0" w:color="auto"/>
        <w:left w:val="none" w:sz="0" w:space="0" w:color="auto"/>
        <w:bottom w:val="none" w:sz="0" w:space="0" w:color="auto"/>
        <w:right w:val="none" w:sz="0" w:space="0" w:color="auto"/>
      </w:divBdr>
      <w:divsChild>
        <w:div w:id="1001814423">
          <w:marLeft w:val="0"/>
          <w:marRight w:val="0"/>
          <w:marTop w:val="0"/>
          <w:marBottom w:val="0"/>
          <w:divBdr>
            <w:top w:val="none" w:sz="0" w:space="0" w:color="auto"/>
            <w:left w:val="none" w:sz="0" w:space="0" w:color="auto"/>
            <w:bottom w:val="none" w:sz="0" w:space="0" w:color="auto"/>
            <w:right w:val="none" w:sz="0" w:space="0" w:color="auto"/>
          </w:divBdr>
          <w:divsChild>
            <w:div w:id="5149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304">
      <w:bodyDiv w:val="1"/>
      <w:marLeft w:val="0"/>
      <w:marRight w:val="0"/>
      <w:marTop w:val="0"/>
      <w:marBottom w:val="0"/>
      <w:divBdr>
        <w:top w:val="none" w:sz="0" w:space="0" w:color="auto"/>
        <w:left w:val="none" w:sz="0" w:space="0" w:color="auto"/>
        <w:bottom w:val="none" w:sz="0" w:space="0" w:color="auto"/>
        <w:right w:val="none" w:sz="0" w:space="0" w:color="auto"/>
      </w:divBdr>
      <w:divsChild>
        <w:div w:id="472675107">
          <w:marLeft w:val="0"/>
          <w:marRight w:val="0"/>
          <w:marTop w:val="0"/>
          <w:marBottom w:val="0"/>
          <w:divBdr>
            <w:top w:val="none" w:sz="0" w:space="0" w:color="auto"/>
            <w:left w:val="none" w:sz="0" w:space="0" w:color="auto"/>
            <w:bottom w:val="none" w:sz="0" w:space="0" w:color="auto"/>
            <w:right w:val="none" w:sz="0" w:space="0" w:color="auto"/>
          </w:divBdr>
        </w:div>
      </w:divsChild>
    </w:div>
    <w:div w:id="975258619">
      <w:bodyDiv w:val="1"/>
      <w:marLeft w:val="0"/>
      <w:marRight w:val="0"/>
      <w:marTop w:val="0"/>
      <w:marBottom w:val="0"/>
      <w:divBdr>
        <w:top w:val="none" w:sz="0" w:space="0" w:color="auto"/>
        <w:left w:val="none" w:sz="0" w:space="0" w:color="auto"/>
        <w:bottom w:val="none" w:sz="0" w:space="0" w:color="auto"/>
        <w:right w:val="none" w:sz="0" w:space="0" w:color="auto"/>
      </w:divBdr>
      <w:divsChild>
        <w:div w:id="678699362">
          <w:marLeft w:val="0"/>
          <w:marRight w:val="0"/>
          <w:marTop w:val="0"/>
          <w:marBottom w:val="0"/>
          <w:divBdr>
            <w:top w:val="none" w:sz="0" w:space="0" w:color="auto"/>
            <w:left w:val="none" w:sz="0" w:space="0" w:color="auto"/>
            <w:bottom w:val="none" w:sz="0" w:space="0" w:color="auto"/>
            <w:right w:val="none" w:sz="0" w:space="0" w:color="auto"/>
          </w:divBdr>
          <w:divsChild>
            <w:div w:id="13636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9934">
      <w:bodyDiv w:val="1"/>
      <w:marLeft w:val="0"/>
      <w:marRight w:val="0"/>
      <w:marTop w:val="0"/>
      <w:marBottom w:val="0"/>
      <w:divBdr>
        <w:top w:val="none" w:sz="0" w:space="0" w:color="auto"/>
        <w:left w:val="none" w:sz="0" w:space="0" w:color="auto"/>
        <w:bottom w:val="none" w:sz="0" w:space="0" w:color="auto"/>
        <w:right w:val="none" w:sz="0" w:space="0" w:color="auto"/>
      </w:divBdr>
      <w:divsChild>
        <w:div w:id="1150832664">
          <w:marLeft w:val="0"/>
          <w:marRight w:val="0"/>
          <w:marTop w:val="0"/>
          <w:marBottom w:val="0"/>
          <w:divBdr>
            <w:top w:val="none" w:sz="0" w:space="0" w:color="auto"/>
            <w:left w:val="none" w:sz="0" w:space="0" w:color="auto"/>
            <w:bottom w:val="none" w:sz="0" w:space="0" w:color="auto"/>
            <w:right w:val="none" w:sz="0" w:space="0" w:color="auto"/>
          </w:divBdr>
          <w:divsChild>
            <w:div w:id="16248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9269">
      <w:bodyDiv w:val="1"/>
      <w:marLeft w:val="0"/>
      <w:marRight w:val="0"/>
      <w:marTop w:val="0"/>
      <w:marBottom w:val="0"/>
      <w:divBdr>
        <w:top w:val="none" w:sz="0" w:space="0" w:color="auto"/>
        <w:left w:val="none" w:sz="0" w:space="0" w:color="auto"/>
        <w:bottom w:val="none" w:sz="0" w:space="0" w:color="auto"/>
        <w:right w:val="none" w:sz="0" w:space="0" w:color="auto"/>
      </w:divBdr>
      <w:divsChild>
        <w:div w:id="365257968">
          <w:marLeft w:val="0"/>
          <w:marRight w:val="0"/>
          <w:marTop w:val="0"/>
          <w:marBottom w:val="0"/>
          <w:divBdr>
            <w:top w:val="none" w:sz="0" w:space="0" w:color="auto"/>
            <w:left w:val="none" w:sz="0" w:space="0" w:color="auto"/>
            <w:bottom w:val="none" w:sz="0" w:space="0" w:color="auto"/>
            <w:right w:val="none" w:sz="0" w:space="0" w:color="auto"/>
          </w:divBdr>
        </w:div>
        <w:div w:id="1128939879">
          <w:marLeft w:val="0"/>
          <w:marRight w:val="0"/>
          <w:marTop w:val="0"/>
          <w:marBottom w:val="0"/>
          <w:divBdr>
            <w:top w:val="none" w:sz="0" w:space="0" w:color="auto"/>
            <w:left w:val="none" w:sz="0" w:space="0" w:color="auto"/>
            <w:bottom w:val="none" w:sz="0" w:space="0" w:color="auto"/>
            <w:right w:val="none" w:sz="0" w:space="0" w:color="auto"/>
          </w:divBdr>
        </w:div>
        <w:div w:id="1612204079">
          <w:marLeft w:val="0"/>
          <w:marRight w:val="0"/>
          <w:marTop w:val="0"/>
          <w:marBottom w:val="0"/>
          <w:divBdr>
            <w:top w:val="none" w:sz="0" w:space="0" w:color="auto"/>
            <w:left w:val="none" w:sz="0" w:space="0" w:color="auto"/>
            <w:bottom w:val="none" w:sz="0" w:space="0" w:color="auto"/>
            <w:right w:val="none" w:sz="0" w:space="0" w:color="auto"/>
          </w:divBdr>
        </w:div>
        <w:div w:id="1681934663">
          <w:marLeft w:val="0"/>
          <w:marRight w:val="0"/>
          <w:marTop w:val="0"/>
          <w:marBottom w:val="0"/>
          <w:divBdr>
            <w:top w:val="none" w:sz="0" w:space="0" w:color="auto"/>
            <w:left w:val="none" w:sz="0" w:space="0" w:color="auto"/>
            <w:bottom w:val="none" w:sz="0" w:space="0" w:color="auto"/>
            <w:right w:val="none" w:sz="0" w:space="0" w:color="auto"/>
          </w:divBdr>
        </w:div>
        <w:div w:id="2122914677">
          <w:marLeft w:val="0"/>
          <w:marRight w:val="0"/>
          <w:marTop w:val="0"/>
          <w:marBottom w:val="0"/>
          <w:divBdr>
            <w:top w:val="none" w:sz="0" w:space="0" w:color="auto"/>
            <w:left w:val="none" w:sz="0" w:space="0" w:color="auto"/>
            <w:bottom w:val="none" w:sz="0" w:space="0" w:color="auto"/>
            <w:right w:val="none" w:sz="0" w:space="0" w:color="auto"/>
          </w:divBdr>
        </w:div>
      </w:divsChild>
    </w:div>
    <w:div w:id="1223325929">
      <w:bodyDiv w:val="1"/>
      <w:marLeft w:val="0"/>
      <w:marRight w:val="0"/>
      <w:marTop w:val="0"/>
      <w:marBottom w:val="0"/>
      <w:divBdr>
        <w:top w:val="none" w:sz="0" w:space="0" w:color="auto"/>
        <w:left w:val="none" w:sz="0" w:space="0" w:color="auto"/>
        <w:bottom w:val="none" w:sz="0" w:space="0" w:color="auto"/>
        <w:right w:val="none" w:sz="0" w:space="0" w:color="auto"/>
      </w:divBdr>
      <w:divsChild>
        <w:div w:id="674114968">
          <w:marLeft w:val="0"/>
          <w:marRight w:val="0"/>
          <w:marTop w:val="0"/>
          <w:marBottom w:val="0"/>
          <w:divBdr>
            <w:top w:val="none" w:sz="0" w:space="0" w:color="auto"/>
            <w:left w:val="none" w:sz="0" w:space="0" w:color="auto"/>
            <w:bottom w:val="none" w:sz="0" w:space="0" w:color="auto"/>
            <w:right w:val="none" w:sz="0" w:space="0" w:color="auto"/>
          </w:divBdr>
        </w:div>
      </w:divsChild>
    </w:div>
    <w:div w:id="1229808773">
      <w:bodyDiv w:val="1"/>
      <w:marLeft w:val="0"/>
      <w:marRight w:val="0"/>
      <w:marTop w:val="0"/>
      <w:marBottom w:val="0"/>
      <w:divBdr>
        <w:top w:val="none" w:sz="0" w:space="0" w:color="auto"/>
        <w:left w:val="none" w:sz="0" w:space="0" w:color="auto"/>
        <w:bottom w:val="none" w:sz="0" w:space="0" w:color="auto"/>
        <w:right w:val="none" w:sz="0" w:space="0" w:color="auto"/>
      </w:divBdr>
      <w:divsChild>
        <w:div w:id="1637369062">
          <w:marLeft w:val="0"/>
          <w:marRight w:val="0"/>
          <w:marTop w:val="0"/>
          <w:marBottom w:val="0"/>
          <w:divBdr>
            <w:top w:val="none" w:sz="0" w:space="0" w:color="auto"/>
            <w:left w:val="none" w:sz="0" w:space="0" w:color="auto"/>
            <w:bottom w:val="none" w:sz="0" w:space="0" w:color="auto"/>
            <w:right w:val="none" w:sz="0" w:space="0" w:color="auto"/>
          </w:divBdr>
        </w:div>
      </w:divsChild>
    </w:div>
    <w:div w:id="1242982547">
      <w:bodyDiv w:val="1"/>
      <w:marLeft w:val="0"/>
      <w:marRight w:val="0"/>
      <w:marTop w:val="0"/>
      <w:marBottom w:val="0"/>
      <w:divBdr>
        <w:top w:val="none" w:sz="0" w:space="0" w:color="auto"/>
        <w:left w:val="none" w:sz="0" w:space="0" w:color="auto"/>
        <w:bottom w:val="none" w:sz="0" w:space="0" w:color="auto"/>
        <w:right w:val="none" w:sz="0" w:space="0" w:color="auto"/>
      </w:divBdr>
    </w:div>
    <w:div w:id="1243026342">
      <w:bodyDiv w:val="1"/>
      <w:marLeft w:val="0"/>
      <w:marRight w:val="0"/>
      <w:marTop w:val="0"/>
      <w:marBottom w:val="0"/>
      <w:divBdr>
        <w:top w:val="none" w:sz="0" w:space="0" w:color="auto"/>
        <w:left w:val="none" w:sz="0" w:space="0" w:color="auto"/>
        <w:bottom w:val="none" w:sz="0" w:space="0" w:color="auto"/>
        <w:right w:val="none" w:sz="0" w:space="0" w:color="auto"/>
      </w:divBdr>
      <w:divsChild>
        <w:div w:id="130943904">
          <w:marLeft w:val="0"/>
          <w:marRight w:val="0"/>
          <w:marTop w:val="0"/>
          <w:marBottom w:val="0"/>
          <w:divBdr>
            <w:top w:val="none" w:sz="0" w:space="0" w:color="auto"/>
            <w:left w:val="none" w:sz="0" w:space="0" w:color="auto"/>
            <w:bottom w:val="none" w:sz="0" w:space="0" w:color="auto"/>
            <w:right w:val="none" w:sz="0" w:space="0" w:color="auto"/>
          </w:divBdr>
        </w:div>
      </w:divsChild>
    </w:div>
    <w:div w:id="1253202539">
      <w:bodyDiv w:val="1"/>
      <w:marLeft w:val="0"/>
      <w:marRight w:val="0"/>
      <w:marTop w:val="0"/>
      <w:marBottom w:val="0"/>
      <w:divBdr>
        <w:top w:val="none" w:sz="0" w:space="0" w:color="auto"/>
        <w:left w:val="none" w:sz="0" w:space="0" w:color="auto"/>
        <w:bottom w:val="none" w:sz="0" w:space="0" w:color="auto"/>
        <w:right w:val="none" w:sz="0" w:space="0" w:color="auto"/>
      </w:divBdr>
      <w:divsChild>
        <w:div w:id="1846090293">
          <w:marLeft w:val="0"/>
          <w:marRight w:val="0"/>
          <w:marTop w:val="0"/>
          <w:marBottom w:val="0"/>
          <w:divBdr>
            <w:top w:val="none" w:sz="0" w:space="0" w:color="auto"/>
            <w:left w:val="none" w:sz="0" w:space="0" w:color="auto"/>
            <w:bottom w:val="none" w:sz="0" w:space="0" w:color="auto"/>
            <w:right w:val="none" w:sz="0" w:space="0" w:color="auto"/>
          </w:divBdr>
        </w:div>
      </w:divsChild>
    </w:div>
    <w:div w:id="1278637355">
      <w:bodyDiv w:val="1"/>
      <w:marLeft w:val="0"/>
      <w:marRight w:val="0"/>
      <w:marTop w:val="0"/>
      <w:marBottom w:val="0"/>
      <w:divBdr>
        <w:top w:val="none" w:sz="0" w:space="0" w:color="auto"/>
        <w:left w:val="none" w:sz="0" w:space="0" w:color="auto"/>
        <w:bottom w:val="none" w:sz="0" w:space="0" w:color="auto"/>
        <w:right w:val="none" w:sz="0" w:space="0" w:color="auto"/>
      </w:divBdr>
      <w:divsChild>
        <w:div w:id="462112972">
          <w:marLeft w:val="0"/>
          <w:marRight w:val="0"/>
          <w:marTop w:val="0"/>
          <w:marBottom w:val="0"/>
          <w:divBdr>
            <w:top w:val="none" w:sz="0" w:space="0" w:color="auto"/>
            <w:left w:val="none" w:sz="0" w:space="0" w:color="auto"/>
            <w:bottom w:val="none" w:sz="0" w:space="0" w:color="auto"/>
            <w:right w:val="none" w:sz="0" w:space="0" w:color="auto"/>
          </w:divBdr>
          <w:divsChild>
            <w:div w:id="14426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4161">
      <w:bodyDiv w:val="1"/>
      <w:marLeft w:val="0"/>
      <w:marRight w:val="0"/>
      <w:marTop w:val="0"/>
      <w:marBottom w:val="0"/>
      <w:divBdr>
        <w:top w:val="none" w:sz="0" w:space="0" w:color="auto"/>
        <w:left w:val="none" w:sz="0" w:space="0" w:color="auto"/>
        <w:bottom w:val="none" w:sz="0" w:space="0" w:color="auto"/>
        <w:right w:val="none" w:sz="0" w:space="0" w:color="auto"/>
      </w:divBdr>
      <w:divsChild>
        <w:div w:id="614361994">
          <w:marLeft w:val="0"/>
          <w:marRight w:val="0"/>
          <w:marTop w:val="0"/>
          <w:marBottom w:val="0"/>
          <w:divBdr>
            <w:top w:val="none" w:sz="0" w:space="0" w:color="auto"/>
            <w:left w:val="none" w:sz="0" w:space="0" w:color="auto"/>
            <w:bottom w:val="none" w:sz="0" w:space="0" w:color="auto"/>
            <w:right w:val="none" w:sz="0" w:space="0" w:color="auto"/>
          </w:divBdr>
        </w:div>
      </w:divsChild>
    </w:div>
    <w:div w:id="1373724863">
      <w:bodyDiv w:val="1"/>
      <w:marLeft w:val="0"/>
      <w:marRight w:val="0"/>
      <w:marTop w:val="0"/>
      <w:marBottom w:val="0"/>
      <w:divBdr>
        <w:top w:val="none" w:sz="0" w:space="0" w:color="auto"/>
        <w:left w:val="none" w:sz="0" w:space="0" w:color="auto"/>
        <w:bottom w:val="none" w:sz="0" w:space="0" w:color="auto"/>
        <w:right w:val="none" w:sz="0" w:space="0" w:color="auto"/>
      </w:divBdr>
      <w:divsChild>
        <w:div w:id="403727170">
          <w:marLeft w:val="0"/>
          <w:marRight w:val="0"/>
          <w:marTop w:val="0"/>
          <w:marBottom w:val="0"/>
          <w:divBdr>
            <w:top w:val="none" w:sz="0" w:space="0" w:color="auto"/>
            <w:left w:val="none" w:sz="0" w:space="0" w:color="auto"/>
            <w:bottom w:val="none" w:sz="0" w:space="0" w:color="auto"/>
            <w:right w:val="none" w:sz="0" w:space="0" w:color="auto"/>
          </w:divBdr>
        </w:div>
      </w:divsChild>
    </w:div>
    <w:div w:id="1539508618">
      <w:bodyDiv w:val="1"/>
      <w:marLeft w:val="0"/>
      <w:marRight w:val="0"/>
      <w:marTop w:val="0"/>
      <w:marBottom w:val="0"/>
      <w:divBdr>
        <w:top w:val="none" w:sz="0" w:space="0" w:color="auto"/>
        <w:left w:val="none" w:sz="0" w:space="0" w:color="auto"/>
        <w:bottom w:val="none" w:sz="0" w:space="0" w:color="auto"/>
        <w:right w:val="none" w:sz="0" w:space="0" w:color="auto"/>
      </w:divBdr>
      <w:divsChild>
        <w:div w:id="77413346">
          <w:marLeft w:val="0"/>
          <w:marRight w:val="0"/>
          <w:marTop w:val="0"/>
          <w:marBottom w:val="0"/>
          <w:divBdr>
            <w:top w:val="none" w:sz="0" w:space="0" w:color="auto"/>
            <w:left w:val="none" w:sz="0" w:space="0" w:color="auto"/>
            <w:bottom w:val="none" w:sz="0" w:space="0" w:color="auto"/>
            <w:right w:val="none" w:sz="0" w:space="0" w:color="auto"/>
          </w:divBdr>
        </w:div>
        <w:div w:id="306590640">
          <w:marLeft w:val="0"/>
          <w:marRight w:val="0"/>
          <w:marTop w:val="0"/>
          <w:marBottom w:val="0"/>
          <w:divBdr>
            <w:top w:val="none" w:sz="0" w:space="0" w:color="auto"/>
            <w:left w:val="none" w:sz="0" w:space="0" w:color="auto"/>
            <w:bottom w:val="none" w:sz="0" w:space="0" w:color="auto"/>
            <w:right w:val="none" w:sz="0" w:space="0" w:color="auto"/>
          </w:divBdr>
        </w:div>
        <w:div w:id="1543249351">
          <w:marLeft w:val="0"/>
          <w:marRight w:val="0"/>
          <w:marTop w:val="0"/>
          <w:marBottom w:val="0"/>
          <w:divBdr>
            <w:top w:val="none" w:sz="0" w:space="0" w:color="auto"/>
            <w:left w:val="none" w:sz="0" w:space="0" w:color="auto"/>
            <w:bottom w:val="none" w:sz="0" w:space="0" w:color="auto"/>
            <w:right w:val="none" w:sz="0" w:space="0" w:color="auto"/>
          </w:divBdr>
        </w:div>
        <w:div w:id="1812210279">
          <w:marLeft w:val="0"/>
          <w:marRight w:val="0"/>
          <w:marTop w:val="0"/>
          <w:marBottom w:val="0"/>
          <w:divBdr>
            <w:top w:val="none" w:sz="0" w:space="0" w:color="auto"/>
            <w:left w:val="none" w:sz="0" w:space="0" w:color="auto"/>
            <w:bottom w:val="none" w:sz="0" w:space="0" w:color="auto"/>
            <w:right w:val="none" w:sz="0" w:space="0" w:color="auto"/>
          </w:divBdr>
        </w:div>
        <w:div w:id="1855731805">
          <w:marLeft w:val="0"/>
          <w:marRight w:val="0"/>
          <w:marTop w:val="0"/>
          <w:marBottom w:val="0"/>
          <w:divBdr>
            <w:top w:val="none" w:sz="0" w:space="0" w:color="auto"/>
            <w:left w:val="none" w:sz="0" w:space="0" w:color="auto"/>
            <w:bottom w:val="none" w:sz="0" w:space="0" w:color="auto"/>
            <w:right w:val="none" w:sz="0" w:space="0" w:color="auto"/>
          </w:divBdr>
        </w:div>
      </w:divsChild>
    </w:div>
    <w:div w:id="1584684792">
      <w:bodyDiv w:val="1"/>
      <w:marLeft w:val="0"/>
      <w:marRight w:val="0"/>
      <w:marTop w:val="0"/>
      <w:marBottom w:val="0"/>
      <w:divBdr>
        <w:top w:val="none" w:sz="0" w:space="0" w:color="auto"/>
        <w:left w:val="none" w:sz="0" w:space="0" w:color="auto"/>
        <w:bottom w:val="none" w:sz="0" w:space="0" w:color="auto"/>
        <w:right w:val="none" w:sz="0" w:space="0" w:color="auto"/>
      </w:divBdr>
      <w:divsChild>
        <w:div w:id="322439201">
          <w:marLeft w:val="0"/>
          <w:marRight w:val="0"/>
          <w:marTop w:val="0"/>
          <w:marBottom w:val="0"/>
          <w:divBdr>
            <w:top w:val="none" w:sz="0" w:space="0" w:color="auto"/>
            <w:left w:val="none" w:sz="0" w:space="0" w:color="auto"/>
            <w:bottom w:val="none" w:sz="0" w:space="0" w:color="auto"/>
            <w:right w:val="none" w:sz="0" w:space="0" w:color="auto"/>
          </w:divBdr>
        </w:div>
        <w:div w:id="472144147">
          <w:marLeft w:val="0"/>
          <w:marRight w:val="0"/>
          <w:marTop w:val="0"/>
          <w:marBottom w:val="0"/>
          <w:divBdr>
            <w:top w:val="none" w:sz="0" w:space="0" w:color="auto"/>
            <w:left w:val="none" w:sz="0" w:space="0" w:color="auto"/>
            <w:bottom w:val="none" w:sz="0" w:space="0" w:color="auto"/>
            <w:right w:val="none" w:sz="0" w:space="0" w:color="auto"/>
          </w:divBdr>
        </w:div>
        <w:div w:id="542139332">
          <w:marLeft w:val="0"/>
          <w:marRight w:val="0"/>
          <w:marTop w:val="0"/>
          <w:marBottom w:val="0"/>
          <w:divBdr>
            <w:top w:val="none" w:sz="0" w:space="0" w:color="auto"/>
            <w:left w:val="none" w:sz="0" w:space="0" w:color="auto"/>
            <w:bottom w:val="none" w:sz="0" w:space="0" w:color="auto"/>
            <w:right w:val="none" w:sz="0" w:space="0" w:color="auto"/>
          </w:divBdr>
        </w:div>
        <w:div w:id="1214586146">
          <w:marLeft w:val="0"/>
          <w:marRight w:val="0"/>
          <w:marTop w:val="0"/>
          <w:marBottom w:val="0"/>
          <w:divBdr>
            <w:top w:val="none" w:sz="0" w:space="0" w:color="auto"/>
            <w:left w:val="none" w:sz="0" w:space="0" w:color="auto"/>
            <w:bottom w:val="none" w:sz="0" w:space="0" w:color="auto"/>
            <w:right w:val="none" w:sz="0" w:space="0" w:color="auto"/>
          </w:divBdr>
        </w:div>
        <w:div w:id="1339578291">
          <w:marLeft w:val="0"/>
          <w:marRight w:val="0"/>
          <w:marTop w:val="0"/>
          <w:marBottom w:val="0"/>
          <w:divBdr>
            <w:top w:val="none" w:sz="0" w:space="0" w:color="auto"/>
            <w:left w:val="none" w:sz="0" w:space="0" w:color="auto"/>
            <w:bottom w:val="none" w:sz="0" w:space="0" w:color="auto"/>
            <w:right w:val="none" w:sz="0" w:space="0" w:color="auto"/>
          </w:divBdr>
        </w:div>
        <w:div w:id="1859854176">
          <w:marLeft w:val="0"/>
          <w:marRight w:val="0"/>
          <w:marTop w:val="0"/>
          <w:marBottom w:val="0"/>
          <w:divBdr>
            <w:top w:val="none" w:sz="0" w:space="0" w:color="auto"/>
            <w:left w:val="none" w:sz="0" w:space="0" w:color="auto"/>
            <w:bottom w:val="none" w:sz="0" w:space="0" w:color="auto"/>
            <w:right w:val="none" w:sz="0" w:space="0" w:color="auto"/>
          </w:divBdr>
        </w:div>
        <w:div w:id="2080981925">
          <w:marLeft w:val="0"/>
          <w:marRight w:val="0"/>
          <w:marTop w:val="0"/>
          <w:marBottom w:val="0"/>
          <w:divBdr>
            <w:top w:val="none" w:sz="0" w:space="0" w:color="auto"/>
            <w:left w:val="none" w:sz="0" w:space="0" w:color="auto"/>
            <w:bottom w:val="none" w:sz="0" w:space="0" w:color="auto"/>
            <w:right w:val="none" w:sz="0" w:space="0" w:color="auto"/>
          </w:divBdr>
        </w:div>
      </w:divsChild>
    </w:div>
    <w:div w:id="1590000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0124">
          <w:marLeft w:val="0"/>
          <w:marRight w:val="0"/>
          <w:marTop w:val="0"/>
          <w:marBottom w:val="0"/>
          <w:divBdr>
            <w:top w:val="none" w:sz="0" w:space="0" w:color="auto"/>
            <w:left w:val="none" w:sz="0" w:space="0" w:color="auto"/>
            <w:bottom w:val="none" w:sz="0" w:space="0" w:color="auto"/>
            <w:right w:val="none" w:sz="0" w:space="0" w:color="auto"/>
          </w:divBdr>
        </w:div>
      </w:divsChild>
    </w:div>
    <w:div w:id="1607351224">
      <w:bodyDiv w:val="1"/>
      <w:marLeft w:val="0"/>
      <w:marRight w:val="0"/>
      <w:marTop w:val="0"/>
      <w:marBottom w:val="0"/>
      <w:divBdr>
        <w:top w:val="none" w:sz="0" w:space="0" w:color="auto"/>
        <w:left w:val="none" w:sz="0" w:space="0" w:color="auto"/>
        <w:bottom w:val="none" w:sz="0" w:space="0" w:color="auto"/>
        <w:right w:val="none" w:sz="0" w:space="0" w:color="auto"/>
      </w:divBdr>
      <w:divsChild>
        <w:div w:id="994188398">
          <w:marLeft w:val="0"/>
          <w:marRight w:val="0"/>
          <w:marTop w:val="0"/>
          <w:marBottom w:val="0"/>
          <w:divBdr>
            <w:top w:val="none" w:sz="0" w:space="0" w:color="auto"/>
            <w:left w:val="none" w:sz="0" w:space="0" w:color="auto"/>
            <w:bottom w:val="none" w:sz="0" w:space="0" w:color="auto"/>
            <w:right w:val="none" w:sz="0" w:space="0" w:color="auto"/>
          </w:divBdr>
        </w:div>
      </w:divsChild>
    </w:div>
    <w:div w:id="1620379066">
      <w:bodyDiv w:val="1"/>
      <w:marLeft w:val="0"/>
      <w:marRight w:val="0"/>
      <w:marTop w:val="0"/>
      <w:marBottom w:val="0"/>
      <w:divBdr>
        <w:top w:val="none" w:sz="0" w:space="0" w:color="auto"/>
        <w:left w:val="none" w:sz="0" w:space="0" w:color="auto"/>
        <w:bottom w:val="none" w:sz="0" w:space="0" w:color="auto"/>
        <w:right w:val="none" w:sz="0" w:space="0" w:color="auto"/>
      </w:divBdr>
      <w:divsChild>
        <w:div w:id="498925734">
          <w:marLeft w:val="0"/>
          <w:marRight w:val="0"/>
          <w:marTop w:val="0"/>
          <w:marBottom w:val="0"/>
          <w:divBdr>
            <w:top w:val="none" w:sz="0" w:space="0" w:color="auto"/>
            <w:left w:val="none" w:sz="0" w:space="0" w:color="auto"/>
            <w:bottom w:val="none" w:sz="0" w:space="0" w:color="auto"/>
            <w:right w:val="none" w:sz="0" w:space="0" w:color="auto"/>
          </w:divBdr>
        </w:div>
        <w:div w:id="1914123440">
          <w:marLeft w:val="0"/>
          <w:marRight w:val="0"/>
          <w:marTop w:val="0"/>
          <w:marBottom w:val="0"/>
          <w:divBdr>
            <w:top w:val="none" w:sz="0" w:space="0" w:color="auto"/>
            <w:left w:val="none" w:sz="0" w:space="0" w:color="auto"/>
            <w:bottom w:val="none" w:sz="0" w:space="0" w:color="auto"/>
            <w:right w:val="none" w:sz="0" w:space="0" w:color="auto"/>
          </w:divBdr>
        </w:div>
      </w:divsChild>
    </w:div>
    <w:div w:id="1687441886">
      <w:bodyDiv w:val="1"/>
      <w:marLeft w:val="0"/>
      <w:marRight w:val="0"/>
      <w:marTop w:val="0"/>
      <w:marBottom w:val="0"/>
      <w:divBdr>
        <w:top w:val="none" w:sz="0" w:space="0" w:color="auto"/>
        <w:left w:val="none" w:sz="0" w:space="0" w:color="auto"/>
        <w:bottom w:val="none" w:sz="0" w:space="0" w:color="auto"/>
        <w:right w:val="none" w:sz="0" w:space="0" w:color="auto"/>
      </w:divBdr>
      <w:divsChild>
        <w:div w:id="297883790">
          <w:marLeft w:val="0"/>
          <w:marRight w:val="0"/>
          <w:marTop w:val="0"/>
          <w:marBottom w:val="0"/>
          <w:divBdr>
            <w:top w:val="none" w:sz="0" w:space="0" w:color="auto"/>
            <w:left w:val="none" w:sz="0" w:space="0" w:color="auto"/>
            <w:bottom w:val="none" w:sz="0" w:space="0" w:color="auto"/>
            <w:right w:val="none" w:sz="0" w:space="0" w:color="auto"/>
          </w:divBdr>
        </w:div>
        <w:div w:id="523061662">
          <w:marLeft w:val="0"/>
          <w:marRight w:val="0"/>
          <w:marTop w:val="0"/>
          <w:marBottom w:val="0"/>
          <w:divBdr>
            <w:top w:val="none" w:sz="0" w:space="0" w:color="auto"/>
            <w:left w:val="none" w:sz="0" w:space="0" w:color="auto"/>
            <w:bottom w:val="none" w:sz="0" w:space="0" w:color="auto"/>
            <w:right w:val="none" w:sz="0" w:space="0" w:color="auto"/>
          </w:divBdr>
        </w:div>
        <w:div w:id="834806005">
          <w:marLeft w:val="0"/>
          <w:marRight w:val="0"/>
          <w:marTop w:val="0"/>
          <w:marBottom w:val="0"/>
          <w:divBdr>
            <w:top w:val="none" w:sz="0" w:space="0" w:color="auto"/>
            <w:left w:val="none" w:sz="0" w:space="0" w:color="auto"/>
            <w:bottom w:val="none" w:sz="0" w:space="0" w:color="auto"/>
            <w:right w:val="none" w:sz="0" w:space="0" w:color="auto"/>
          </w:divBdr>
        </w:div>
        <w:div w:id="1209099807">
          <w:marLeft w:val="0"/>
          <w:marRight w:val="0"/>
          <w:marTop w:val="0"/>
          <w:marBottom w:val="0"/>
          <w:divBdr>
            <w:top w:val="none" w:sz="0" w:space="0" w:color="auto"/>
            <w:left w:val="none" w:sz="0" w:space="0" w:color="auto"/>
            <w:bottom w:val="none" w:sz="0" w:space="0" w:color="auto"/>
            <w:right w:val="none" w:sz="0" w:space="0" w:color="auto"/>
          </w:divBdr>
        </w:div>
        <w:div w:id="1528562115">
          <w:marLeft w:val="0"/>
          <w:marRight w:val="0"/>
          <w:marTop w:val="0"/>
          <w:marBottom w:val="0"/>
          <w:divBdr>
            <w:top w:val="none" w:sz="0" w:space="0" w:color="auto"/>
            <w:left w:val="none" w:sz="0" w:space="0" w:color="auto"/>
            <w:bottom w:val="none" w:sz="0" w:space="0" w:color="auto"/>
            <w:right w:val="none" w:sz="0" w:space="0" w:color="auto"/>
          </w:divBdr>
        </w:div>
        <w:div w:id="1552644066">
          <w:marLeft w:val="0"/>
          <w:marRight w:val="0"/>
          <w:marTop w:val="0"/>
          <w:marBottom w:val="0"/>
          <w:divBdr>
            <w:top w:val="none" w:sz="0" w:space="0" w:color="auto"/>
            <w:left w:val="none" w:sz="0" w:space="0" w:color="auto"/>
            <w:bottom w:val="none" w:sz="0" w:space="0" w:color="auto"/>
            <w:right w:val="none" w:sz="0" w:space="0" w:color="auto"/>
          </w:divBdr>
        </w:div>
        <w:div w:id="1654092853">
          <w:marLeft w:val="0"/>
          <w:marRight w:val="0"/>
          <w:marTop w:val="0"/>
          <w:marBottom w:val="0"/>
          <w:divBdr>
            <w:top w:val="none" w:sz="0" w:space="0" w:color="auto"/>
            <w:left w:val="none" w:sz="0" w:space="0" w:color="auto"/>
            <w:bottom w:val="none" w:sz="0" w:space="0" w:color="auto"/>
            <w:right w:val="none" w:sz="0" w:space="0" w:color="auto"/>
          </w:divBdr>
        </w:div>
      </w:divsChild>
    </w:div>
    <w:div w:id="1709640658">
      <w:bodyDiv w:val="1"/>
      <w:marLeft w:val="0"/>
      <w:marRight w:val="0"/>
      <w:marTop w:val="0"/>
      <w:marBottom w:val="0"/>
      <w:divBdr>
        <w:top w:val="none" w:sz="0" w:space="0" w:color="auto"/>
        <w:left w:val="none" w:sz="0" w:space="0" w:color="auto"/>
        <w:bottom w:val="none" w:sz="0" w:space="0" w:color="auto"/>
        <w:right w:val="none" w:sz="0" w:space="0" w:color="auto"/>
      </w:divBdr>
      <w:divsChild>
        <w:div w:id="728453214">
          <w:marLeft w:val="0"/>
          <w:marRight w:val="0"/>
          <w:marTop w:val="0"/>
          <w:marBottom w:val="0"/>
          <w:divBdr>
            <w:top w:val="none" w:sz="0" w:space="0" w:color="auto"/>
            <w:left w:val="none" w:sz="0" w:space="0" w:color="auto"/>
            <w:bottom w:val="none" w:sz="0" w:space="0" w:color="auto"/>
            <w:right w:val="none" w:sz="0" w:space="0" w:color="auto"/>
          </w:divBdr>
        </w:div>
        <w:div w:id="1081368544">
          <w:marLeft w:val="0"/>
          <w:marRight w:val="0"/>
          <w:marTop w:val="0"/>
          <w:marBottom w:val="0"/>
          <w:divBdr>
            <w:top w:val="none" w:sz="0" w:space="0" w:color="auto"/>
            <w:left w:val="none" w:sz="0" w:space="0" w:color="auto"/>
            <w:bottom w:val="none" w:sz="0" w:space="0" w:color="auto"/>
            <w:right w:val="none" w:sz="0" w:space="0" w:color="auto"/>
          </w:divBdr>
        </w:div>
        <w:div w:id="1418215037">
          <w:marLeft w:val="0"/>
          <w:marRight w:val="0"/>
          <w:marTop w:val="0"/>
          <w:marBottom w:val="0"/>
          <w:divBdr>
            <w:top w:val="none" w:sz="0" w:space="0" w:color="auto"/>
            <w:left w:val="none" w:sz="0" w:space="0" w:color="auto"/>
            <w:bottom w:val="none" w:sz="0" w:space="0" w:color="auto"/>
            <w:right w:val="none" w:sz="0" w:space="0" w:color="auto"/>
          </w:divBdr>
        </w:div>
      </w:divsChild>
    </w:div>
    <w:div w:id="1717192402">
      <w:bodyDiv w:val="1"/>
      <w:marLeft w:val="0"/>
      <w:marRight w:val="0"/>
      <w:marTop w:val="0"/>
      <w:marBottom w:val="0"/>
      <w:divBdr>
        <w:top w:val="none" w:sz="0" w:space="0" w:color="auto"/>
        <w:left w:val="none" w:sz="0" w:space="0" w:color="auto"/>
        <w:bottom w:val="none" w:sz="0" w:space="0" w:color="auto"/>
        <w:right w:val="none" w:sz="0" w:space="0" w:color="auto"/>
      </w:divBdr>
      <w:divsChild>
        <w:div w:id="1532691085">
          <w:marLeft w:val="0"/>
          <w:marRight w:val="0"/>
          <w:marTop w:val="0"/>
          <w:marBottom w:val="0"/>
          <w:divBdr>
            <w:top w:val="none" w:sz="0" w:space="0" w:color="auto"/>
            <w:left w:val="none" w:sz="0" w:space="0" w:color="auto"/>
            <w:bottom w:val="none" w:sz="0" w:space="0" w:color="auto"/>
            <w:right w:val="none" w:sz="0" w:space="0" w:color="auto"/>
          </w:divBdr>
          <w:divsChild>
            <w:div w:id="17309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410">
      <w:bodyDiv w:val="1"/>
      <w:marLeft w:val="0"/>
      <w:marRight w:val="0"/>
      <w:marTop w:val="0"/>
      <w:marBottom w:val="0"/>
      <w:divBdr>
        <w:top w:val="none" w:sz="0" w:space="0" w:color="auto"/>
        <w:left w:val="none" w:sz="0" w:space="0" w:color="auto"/>
        <w:bottom w:val="none" w:sz="0" w:space="0" w:color="auto"/>
        <w:right w:val="none" w:sz="0" w:space="0" w:color="auto"/>
      </w:divBdr>
      <w:divsChild>
        <w:div w:id="1076703750">
          <w:marLeft w:val="0"/>
          <w:marRight w:val="0"/>
          <w:marTop w:val="0"/>
          <w:marBottom w:val="0"/>
          <w:divBdr>
            <w:top w:val="none" w:sz="0" w:space="0" w:color="auto"/>
            <w:left w:val="none" w:sz="0" w:space="0" w:color="auto"/>
            <w:bottom w:val="none" w:sz="0" w:space="0" w:color="auto"/>
            <w:right w:val="none" w:sz="0" w:space="0" w:color="auto"/>
          </w:divBdr>
        </w:div>
      </w:divsChild>
    </w:div>
    <w:div w:id="1752236281">
      <w:bodyDiv w:val="1"/>
      <w:marLeft w:val="0"/>
      <w:marRight w:val="0"/>
      <w:marTop w:val="0"/>
      <w:marBottom w:val="0"/>
      <w:divBdr>
        <w:top w:val="none" w:sz="0" w:space="0" w:color="auto"/>
        <w:left w:val="none" w:sz="0" w:space="0" w:color="auto"/>
        <w:bottom w:val="none" w:sz="0" w:space="0" w:color="auto"/>
        <w:right w:val="none" w:sz="0" w:space="0" w:color="auto"/>
      </w:divBdr>
      <w:divsChild>
        <w:div w:id="24605446">
          <w:marLeft w:val="0"/>
          <w:marRight w:val="0"/>
          <w:marTop w:val="0"/>
          <w:marBottom w:val="0"/>
          <w:divBdr>
            <w:top w:val="none" w:sz="0" w:space="0" w:color="auto"/>
            <w:left w:val="none" w:sz="0" w:space="0" w:color="auto"/>
            <w:bottom w:val="none" w:sz="0" w:space="0" w:color="auto"/>
            <w:right w:val="none" w:sz="0" w:space="0" w:color="auto"/>
          </w:divBdr>
          <w:divsChild>
            <w:div w:id="4065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0737">
      <w:bodyDiv w:val="1"/>
      <w:marLeft w:val="0"/>
      <w:marRight w:val="0"/>
      <w:marTop w:val="0"/>
      <w:marBottom w:val="0"/>
      <w:divBdr>
        <w:top w:val="none" w:sz="0" w:space="0" w:color="auto"/>
        <w:left w:val="none" w:sz="0" w:space="0" w:color="auto"/>
        <w:bottom w:val="none" w:sz="0" w:space="0" w:color="auto"/>
        <w:right w:val="none" w:sz="0" w:space="0" w:color="auto"/>
      </w:divBdr>
      <w:divsChild>
        <w:div w:id="403451093">
          <w:marLeft w:val="0"/>
          <w:marRight w:val="0"/>
          <w:marTop w:val="0"/>
          <w:marBottom w:val="0"/>
          <w:divBdr>
            <w:top w:val="none" w:sz="0" w:space="0" w:color="auto"/>
            <w:left w:val="none" w:sz="0" w:space="0" w:color="auto"/>
            <w:bottom w:val="none" w:sz="0" w:space="0" w:color="auto"/>
            <w:right w:val="none" w:sz="0" w:space="0" w:color="auto"/>
          </w:divBdr>
        </w:div>
        <w:div w:id="1530297446">
          <w:marLeft w:val="0"/>
          <w:marRight w:val="0"/>
          <w:marTop w:val="0"/>
          <w:marBottom w:val="0"/>
          <w:divBdr>
            <w:top w:val="none" w:sz="0" w:space="0" w:color="auto"/>
            <w:left w:val="none" w:sz="0" w:space="0" w:color="auto"/>
            <w:bottom w:val="none" w:sz="0" w:space="0" w:color="auto"/>
            <w:right w:val="none" w:sz="0" w:space="0" w:color="auto"/>
          </w:divBdr>
          <w:divsChild>
            <w:div w:id="10614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273">
      <w:bodyDiv w:val="1"/>
      <w:marLeft w:val="0"/>
      <w:marRight w:val="0"/>
      <w:marTop w:val="0"/>
      <w:marBottom w:val="0"/>
      <w:divBdr>
        <w:top w:val="none" w:sz="0" w:space="0" w:color="auto"/>
        <w:left w:val="none" w:sz="0" w:space="0" w:color="auto"/>
        <w:bottom w:val="none" w:sz="0" w:space="0" w:color="auto"/>
        <w:right w:val="none" w:sz="0" w:space="0" w:color="auto"/>
      </w:divBdr>
      <w:divsChild>
        <w:div w:id="70857864">
          <w:marLeft w:val="0"/>
          <w:marRight w:val="0"/>
          <w:marTop w:val="0"/>
          <w:marBottom w:val="0"/>
          <w:divBdr>
            <w:top w:val="none" w:sz="0" w:space="0" w:color="auto"/>
            <w:left w:val="none" w:sz="0" w:space="0" w:color="auto"/>
            <w:bottom w:val="none" w:sz="0" w:space="0" w:color="auto"/>
            <w:right w:val="none" w:sz="0" w:space="0" w:color="auto"/>
          </w:divBdr>
        </w:div>
      </w:divsChild>
    </w:div>
    <w:div w:id="1823035464">
      <w:bodyDiv w:val="1"/>
      <w:marLeft w:val="0"/>
      <w:marRight w:val="0"/>
      <w:marTop w:val="0"/>
      <w:marBottom w:val="0"/>
      <w:divBdr>
        <w:top w:val="none" w:sz="0" w:space="0" w:color="auto"/>
        <w:left w:val="none" w:sz="0" w:space="0" w:color="auto"/>
        <w:bottom w:val="none" w:sz="0" w:space="0" w:color="auto"/>
        <w:right w:val="none" w:sz="0" w:space="0" w:color="auto"/>
      </w:divBdr>
    </w:div>
    <w:div w:id="1833401604">
      <w:bodyDiv w:val="1"/>
      <w:marLeft w:val="0"/>
      <w:marRight w:val="0"/>
      <w:marTop w:val="0"/>
      <w:marBottom w:val="0"/>
      <w:divBdr>
        <w:top w:val="none" w:sz="0" w:space="0" w:color="auto"/>
        <w:left w:val="none" w:sz="0" w:space="0" w:color="auto"/>
        <w:bottom w:val="none" w:sz="0" w:space="0" w:color="auto"/>
        <w:right w:val="none" w:sz="0" w:space="0" w:color="auto"/>
      </w:divBdr>
      <w:divsChild>
        <w:div w:id="448399577">
          <w:marLeft w:val="0"/>
          <w:marRight w:val="0"/>
          <w:marTop w:val="0"/>
          <w:marBottom w:val="0"/>
          <w:divBdr>
            <w:top w:val="none" w:sz="0" w:space="0" w:color="auto"/>
            <w:left w:val="none" w:sz="0" w:space="0" w:color="auto"/>
            <w:bottom w:val="none" w:sz="0" w:space="0" w:color="auto"/>
            <w:right w:val="none" w:sz="0" w:space="0" w:color="auto"/>
          </w:divBdr>
        </w:div>
      </w:divsChild>
    </w:div>
    <w:div w:id="1850169273">
      <w:bodyDiv w:val="1"/>
      <w:marLeft w:val="0"/>
      <w:marRight w:val="0"/>
      <w:marTop w:val="0"/>
      <w:marBottom w:val="0"/>
      <w:divBdr>
        <w:top w:val="none" w:sz="0" w:space="0" w:color="auto"/>
        <w:left w:val="none" w:sz="0" w:space="0" w:color="auto"/>
        <w:bottom w:val="none" w:sz="0" w:space="0" w:color="auto"/>
        <w:right w:val="none" w:sz="0" w:space="0" w:color="auto"/>
      </w:divBdr>
      <w:divsChild>
        <w:div w:id="1361013235">
          <w:marLeft w:val="0"/>
          <w:marRight w:val="0"/>
          <w:marTop w:val="0"/>
          <w:marBottom w:val="0"/>
          <w:divBdr>
            <w:top w:val="none" w:sz="0" w:space="0" w:color="auto"/>
            <w:left w:val="none" w:sz="0" w:space="0" w:color="auto"/>
            <w:bottom w:val="none" w:sz="0" w:space="0" w:color="auto"/>
            <w:right w:val="none" w:sz="0" w:space="0" w:color="auto"/>
          </w:divBdr>
        </w:div>
      </w:divsChild>
    </w:div>
    <w:div w:id="1886022775">
      <w:bodyDiv w:val="1"/>
      <w:marLeft w:val="0"/>
      <w:marRight w:val="0"/>
      <w:marTop w:val="0"/>
      <w:marBottom w:val="0"/>
      <w:divBdr>
        <w:top w:val="none" w:sz="0" w:space="0" w:color="auto"/>
        <w:left w:val="none" w:sz="0" w:space="0" w:color="auto"/>
        <w:bottom w:val="none" w:sz="0" w:space="0" w:color="auto"/>
        <w:right w:val="none" w:sz="0" w:space="0" w:color="auto"/>
      </w:divBdr>
      <w:divsChild>
        <w:div w:id="861865198">
          <w:marLeft w:val="0"/>
          <w:marRight w:val="0"/>
          <w:marTop w:val="0"/>
          <w:marBottom w:val="0"/>
          <w:divBdr>
            <w:top w:val="none" w:sz="0" w:space="0" w:color="auto"/>
            <w:left w:val="none" w:sz="0" w:space="0" w:color="auto"/>
            <w:bottom w:val="none" w:sz="0" w:space="0" w:color="auto"/>
            <w:right w:val="none" w:sz="0" w:space="0" w:color="auto"/>
          </w:divBdr>
        </w:div>
      </w:divsChild>
    </w:div>
    <w:div w:id="19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431635">
          <w:marLeft w:val="0"/>
          <w:marRight w:val="0"/>
          <w:marTop w:val="0"/>
          <w:marBottom w:val="0"/>
          <w:divBdr>
            <w:top w:val="none" w:sz="0" w:space="0" w:color="auto"/>
            <w:left w:val="none" w:sz="0" w:space="0" w:color="auto"/>
            <w:bottom w:val="none" w:sz="0" w:space="0" w:color="auto"/>
            <w:right w:val="none" w:sz="0" w:space="0" w:color="auto"/>
          </w:divBdr>
        </w:div>
      </w:divsChild>
    </w:div>
    <w:div w:id="1967853273">
      <w:bodyDiv w:val="1"/>
      <w:marLeft w:val="0"/>
      <w:marRight w:val="0"/>
      <w:marTop w:val="0"/>
      <w:marBottom w:val="0"/>
      <w:divBdr>
        <w:top w:val="none" w:sz="0" w:space="0" w:color="auto"/>
        <w:left w:val="none" w:sz="0" w:space="0" w:color="auto"/>
        <w:bottom w:val="none" w:sz="0" w:space="0" w:color="auto"/>
        <w:right w:val="none" w:sz="0" w:space="0" w:color="auto"/>
      </w:divBdr>
      <w:divsChild>
        <w:div w:id="2133787194">
          <w:marLeft w:val="0"/>
          <w:marRight w:val="0"/>
          <w:marTop w:val="0"/>
          <w:marBottom w:val="0"/>
          <w:divBdr>
            <w:top w:val="none" w:sz="0" w:space="0" w:color="auto"/>
            <w:left w:val="none" w:sz="0" w:space="0" w:color="auto"/>
            <w:bottom w:val="none" w:sz="0" w:space="0" w:color="auto"/>
            <w:right w:val="none" w:sz="0" w:space="0" w:color="auto"/>
          </w:divBdr>
        </w:div>
      </w:divsChild>
    </w:div>
    <w:div w:id="1989286431">
      <w:bodyDiv w:val="1"/>
      <w:marLeft w:val="0"/>
      <w:marRight w:val="0"/>
      <w:marTop w:val="0"/>
      <w:marBottom w:val="0"/>
      <w:divBdr>
        <w:top w:val="none" w:sz="0" w:space="0" w:color="auto"/>
        <w:left w:val="none" w:sz="0" w:space="0" w:color="auto"/>
        <w:bottom w:val="none" w:sz="0" w:space="0" w:color="auto"/>
        <w:right w:val="none" w:sz="0" w:space="0" w:color="auto"/>
      </w:divBdr>
    </w:div>
    <w:div w:id="2008436352">
      <w:bodyDiv w:val="1"/>
      <w:marLeft w:val="0"/>
      <w:marRight w:val="0"/>
      <w:marTop w:val="0"/>
      <w:marBottom w:val="0"/>
      <w:divBdr>
        <w:top w:val="none" w:sz="0" w:space="0" w:color="auto"/>
        <w:left w:val="none" w:sz="0" w:space="0" w:color="auto"/>
        <w:bottom w:val="none" w:sz="0" w:space="0" w:color="auto"/>
        <w:right w:val="none" w:sz="0" w:space="0" w:color="auto"/>
      </w:divBdr>
      <w:divsChild>
        <w:div w:id="377827525">
          <w:marLeft w:val="0"/>
          <w:marRight w:val="0"/>
          <w:marTop w:val="0"/>
          <w:marBottom w:val="0"/>
          <w:divBdr>
            <w:top w:val="none" w:sz="0" w:space="0" w:color="auto"/>
            <w:left w:val="none" w:sz="0" w:space="0" w:color="auto"/>
            <w:bottom w:val="none" w:sz="0" w:space="0" w:color="auto"/>
            <w:right w:val="none" w:sz="0" w:space="0" w:color="auto"/>
          </w:divBdr>
        </w:div>
        <w:div w:id="389116613">
          <w:marLeft w:val="0"/>
          <w:marRight w:val="0"/>
          <w:marTop w:val="0"/>
          <w:marBottom w:val="0"/>
          <w:divBdr>
            <w:top w:val="none" w:sz="0" w:space="0" w:color="auto"/>
            <w:left w:val="none" w:sz="0" w:space="0" w:color="auto"/>
            <w:bottom w:val="none" w:sz="0" w:space="0" w:color="auto"/>
            <w:right w:val="none" w:sz="0" w:space="0" w:color="auto"/>
          </w:divBdr>
        </w:div>
        <w:div w:id="717555074">
          <w:marLeft w:val="0"/>
          <w:marRight w:val="0"/>
          <w:marTop w:val="0"/>
          <w:marBottom w:val="0"/>
          <w:divBdr>
            <w:top w:val="none" w:sz="0" w:space="0" w:color="auto"/>
            <w:left w:val="none" w:sz="0" w:space="0" w:color="auto"/>
            <w:bottom w:val="none" w:sz="0" w:space="0" w:color="auto"/>
            <w:right w:val="none" w:sz="0" w:space="0" w:color="auto"/>
          </w:divBdr>
        </w:div>
        <w:div w:id="1438863435">
          <w:marLeft w:val="0"/>
          <w:marRight w:val="0"/>
          <w:marTop w:val="0"/>
          <w:marBottom w:val="0"/>
          <w:divBdr>
            <w:top w:val="none" w:sz="0" w:space="0" w:color="auto"/>
            <w:left w:val="none" w:sz="0" w:space="0" w:color="auto"/>
            <w:bottom w:val="none" w:sz="0" w:space="0" w:color="auto"/>
            <w:right w:val="none" w:sz="0" w:space="0" w:color="auto"/>
          </w:divBdr>
        </w:div>
        <w:div w:id="1491946894">
          <w:marLeft w:val="0"/>
          <w:marRight w:val="0"/>
          <w:marTop w:val="0"/>
          <w:marBottom w:val="0"/>
          <w:divBdr>
            <w:top w:val="none" w:sz="0" w:space="0" w:color="auto"/>
            <w:left w:val="none" w:sz="0" w:space="0" w:color="auto"/>
            <w:bottom w:val="none" w:sz="0" w:space="0" w:color="auto"/>
            <w:right w:val="none" w:sz="0" w:space="0" w:color="auto"/>
          </w:divBdr>
        </w:div>
        <w:div w:id="2033914195">
          <w:marLeft w:val="0"/>
          <w:marRight w:val="0"/>
          <w:marTop w:val="0"/>
          <w:marBottom w:val="0"/>
          <w:divBdr>
            <w:top w:val="none" w:sz="0" w:space="0" w:color="auto"/>
            <w:left w:val="none" w:sz="0" w:space="0" w:color="auto"/>
            <w:bottom w:val="none" w:sz="0" w:space="0" w:color="auto"/>
            <w:right w:val="none" w:sz="0" w:space="0" w:color="auto"/>
          </w:divBdr>
        </w:div>
      </w:divsChild>
    </w:div>
    <w:div w:id="2021540740">
      <w:bodyDiv w:val="1"/>
      <w:marLeft w:val="0"/>
      <w:marRight w:val="0"/>
      <w:marTop w:val="0"/>
      <w:marBottom w:val="0"/>
      <w:divBdr>
        <w:top w:val="none" w:sz="0" w:space="0" w:color="auto"/>
        <w:left w:val="none" w:sz="0" w:space="0" w:color="auto"/>
        <w:bottom w:val="none" w:sz="0" w:space="0" w:color="auto"/>
        <w:right w:val="none" w:sz="0" w:space="0" w:color="auto"/>
      </w:divBdr>
      <w:divsChild>
        <w:div w:id="1324427997">
          <w:marLeft w:val="0"/>
          <w:marRight w:val="0"/>
          <w:marTop w:val="0"/>
          <w:marBottom w:val="0"/>
          <w:divBdr>
            <w:top w:val="none" w:sz="0" w:space="0" w:color="auto"/>
            <w:left w:val="none" w:sz="0" w:space="0" w:color="auto"/>
            <w:bottom w:val="none" w:sz="0" w:space="0" w:color="auto"/>
            <w:right w:val="none" w:sz="0" w:space="0" w:color="auto"/>
          </w:divBdr>
        </w:div>
      </w:divsChild>
    </w:div>
    <w:div w:id="2044552008">
      <w:bodyDiv w:val="1"/>
      <w:marLeft w:val="0"/>
      <w:marRight w:val="0"/>
      <w:marTop w:val="0"/>
      <w:marBottom w:val="0"/>
      <w:divBdr>
        <w:top w:val="none" w:sz="0" w:space="0" w:color="auto"/>
        <w:left w:val="none" w:sz="0" w:space="0" w:color="auto"/>
        <w:bottom w:val="none" w:sz="0" w:space="0" w:color="auto"/>
        <w:right w:val="none" w:sz="0" w:space="0" w:color="auto"/>
      </w:divBdr>
      <w:divsChild>
        <w:div w:id="78790630">
          <w:marLeft w:val="0"/>
          <w:marRight w:val="0"/>
          <w:marTop w:val="0"/>
          <w:marBottom w:val="0"/>
          <w:divBdr>
            <w:top w:val="none" w:sz="0" w:space="0" w:color="auto"/>
            <w:left w:val="none" w:sz="0" w:space="0" w:color="auto"/>
            <w:bottom w:val="none" w:sz="0" w:space="0" w:color="auto"/>
            <w:right w:val="none" w:sz="0" w:space="0" w:color="auto"/>
          </w:divBdr>
        </w:div>
      </w:divsChild>
    </w:div>
    <w:div w:id="2124230207">
      <w:bodyDiv w:val="1"/>
      <w:marLeft w:val="0"/>
      <w:marRight w:val="0"/>
      <w:marTop w:val="0"/>
      <w:marBottom w:val="0"/>
      <w:divBdr>
        <w:top w:val="none" w:sz="0" w:space="0" w:color="auto"/>
        <w:left w:val="none" w:sz="0" w:space="0" w:color="auto"/>
        <w:bottom w:val="none" w:sz="0" w:space="0" w:color="auto"/>
        <w:right w:val="none" w:sz="0" w:space="0" w:color="auto"/>
      </w:divBdr>
    </w:div>
    <w:div w:id="2128426656">
      <w:bodyDiv w:val="1"/>
      <w:marLeft w:val="0"/>
      <w:marRight w:val="0"/>
      <w:marTop w:val="0"/>
      <w:marBottom w:val="0"/>
      <w:divBdr>
        <w:top w:val="none" w:sz="0" w:space="0" w:color="auto"/>
        <w:left w:val="none" w:sz="0" w:space="0" w:color="auto"/>
        <w:bottom w:val="none" w:sz="0" w:space="0" w:color="auto"/>
        <w:right w:val="none" w:sz="0" w:space="0" w:color="auto"/>
      </w:divBdr>
      <w:divsChild>
        <w:div w:id="128839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lepidoptera.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3142E-8749-4855-BF3B-8E8A2E12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26</Pages>
  <Words>8612</Words>
  <Characters>49091</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6.1 Rewilding small-sized biodiversity too</vt:lpstr>
      <vt:lpstr>6.2 European Lepidoptera: numbers and trends</vt:lpstr>
      <vt:lpstr>6.3 Lepidoptera: diurnal and nocturnal life-styles</vt:lpstr>
      <vt:lpstr>6.4 Conservation objectives: semi-natural biotopes versus rewilding</vt:lpstr>
      <vt:lpstr>6.5 Controlled Rewilding: Reconciling the objectives </vt:lpstr>
      <vt:lpstr>6.6 What about fertile agricultural regions?</vt:lpstr>
      <vt:lpstr>6.7 A case study: farmland abandonment in Peneda and its effects on macro-moths</vt:lpstr>
      <vt:lpstr>6.8 Habitat resource heterogeneity at multiple spatial scales is key</vt:lpstr>
      <vt:lpstr>6.9 Wrapping it up and the way forward</vt:lpstr>
      <vt:lpstr>References</vt:lpstr>
      <vt:lpstr>Figure captions</vt:lpstr>
    </vt:vector>
  </TitlesOfParts>
  <Company/>
  <LinksUpToDate>false</LinksUpToDate>
  <CharactersWithSpaces>57588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cp:revision>
  <dcterms:created xsi:type="dcterms:W3CDTF">2014-03-12T11:48:00Z</dcterms:created>
  <dcterms:modified xsi:type="dcterms:W3CDTF">2014-03-12T14:30:00Z</dcterms:modified>
</cp:coreProperties>
</file>